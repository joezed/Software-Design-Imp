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FF8" w:rsidRDefault="00132CBE" w:rsidP="00132CBE">
      <w:pPr>
        <w:pStyle w:val="Heading1"/>
      </w:pPr>
      <w:proofErr w:type="spellStart"/>
      <w:r>
        <w:t>Bluebrook</w:t>
      </w:r>
      <w:proofErr w:type="spellEnd"/>
      <w:r>
        <w:t xml:space="preserve"> Airport – Programming Milestones</w:t>
      </w:r>
    </w:p>
    <w:p w:rsidR="00132CBE" w:rsidRDefault="00132CBE" w:rsidP="00132CBE">
      <w:pPr>
        <w:pStyle w:val="NoSpacing"/>
      </w:pPr>
      <w:r>
        <w:t>FR’s basically</w:t>
      </w:r>
    </w:p>
    <w:p w:rsidR="00132CBE" w:rsidRDefault="00132CBE" w:rsidP="00132CBE">
      <w:pPr>
        <w:pStyle w:val="NoSpacing"/>
      </w:pPr>
    </w:p>
    <w:tbl>
      <w:tblPr>
        <w:tblW w:w="906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64"/>
      </w:tblGrid>
      <w:tr w:rsidR="00132CBE" w:rsidRPr="00132CBE" w:rsidTr="00132CBE">
        <w:trPr>
          <w:trHeight w:val="570"/>
        </w:trPr>
        <w:tc>
          <w:tcPr>
            <w:tcW w:w="9064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32CBE" w:rsidRPr="00132CBE" w:rsidRDefault="00132CBE" w:rsidP="00132CBE">
            <w:pPr>
              <w:pStyle w:val="NoSpacing"/>
            </w:pPr>
            <w:r w:rsidRPr="00132CBE">
              <w:t>Booking System</w:t>
            </w:r>
          </w:p>
          <w:p w:rsidR="00132CBE" w:rsidRPr="00132CBE" w:rsidRDefault="00132CBE" w:rsidP="00132CBE">
            <w:pPr>
              <w:pStyle w:val="NoSpacing"/>
              <w:numPr>
                <w:ilvl w:val="0"/>
                <w:numId w:val="3"/>
              </w:numPr>
            </w:pPr>
            <w:r w:rsidRPr="00132CBE">
              <w:t>Book a seat</w:t>
            </w:r>
          </w:p>
          <w:p w:rsidR="00132CBE" w:rsidRPr="00132CBE" w:rsidRDefault="00132CBE" w:rsidP="00132CBE">
            <w:pPr>
              <w:pStyle w:val="NoSpacing"/>
              <w:numPr>
                <w:ilvl w:val="0"/>
                <w:numId w:val="3"/>
              </w:numPr>
            </w:pPr>
            <w:r w:rsidRPr="00132CBE">
              <w:t>Hold name, frequent flier number and what seat</w:t>
            </w:r>
          </w:p>
          <w:p w:rsidR="00132CBE" w:rsidRPr="00132CBE" w:rsidRDefault="00132CBE" w:rsidP="00132CBE">
            <w:pPr>
              <w:pStyle w:val="NoSpacing"/>
              <w:numPr>
                <w:ilvl w:val="0"/>
                <w:numId w:val="3"/>
              </w:numPr>
            </w:pPr>
            <w:r w:rsidRPr="00132CBE">
              <w:t>Return booking reference and seat</w:t>
            </w:r>
          </w:p>
          <w:p w:rsidR="00132CBE" w:rsidRPr="00132CBE" w:rsidRDefault="00132CBE" w:rsidP="00132CBE">
            <w:pPr>
              <w:pStyle w:val="NoSpacing"/>
              <w:numPr>
                <w:ilvl w:val="0"/>
                <w:numId w:val="3"/>
              </w:numPr>
            </w:pPr>
            <w:r w:rsidRPr="00132CBE">
              <w:t>Store information into file system</w:t>
            </w:r>
          </w:p>
          <w:p w:rsidR="00132CBE" w:rsidRPr="00132CBE" w:rsidRDefault="00132CBE" w:rsidP="00132CBE">
            <w:pPr>
              <w:pStyle w:val="NoSpacing"/>
              <w:numPr>
                <w:ilvl w:val="0"/>
                <w:numId w:val="3"/>
              </w:numPr>
            </w:pPr>
            <w:r w:rsidRPr="00132CBE">
              <w:t>Return email confirmation</w:t>
            </w:r>
          </w:p>
        </w:tc>
      </w:tr>
      <w:tr w:rsidR="00132CBE" w:rsidRPr="00132CBE" w:rsidTr="00132CBE">
        <w:trPr>
          <w:trHeight w:val="570"/>
        </w:trPr>
        <w:tc>
          <w:tcPr>
            <w:tcW w:w="9064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32CBE" w:rsidRDefault="00132CBE" w:rsidP="00132CBE">
            <w:pPr>
              <w:pStyle w:val="NoSpacing"/>
              <w:rPr>
                <w:ins w:id="0" w:author="Pedro Machado" w:date="2017-03-21T10:11:00Z"/>
              </w:rPr>
            </w:pPr>
            <w:r w:rsidRPr="00132CBE">
              <w:t>GUI</w:t>
            </w:r>
          </w:p>
          <w:p w:rsidR="001B6DB0" w:rsidRDefault="001B6DB0" w:rsidP="001B6DB0">
            <w:pPr>
              <w:pStyle w:val="NoSpacing"/>
              <w:numPr>
                <w:ilvl w:val="0"/>
                <w:numId w:val="9"/>
              </w:numPr>
              <w:rPr>
                <w:ins w:id="1" w:author="Pedro Machado" w:date="2017-03-21T10:11:00Z"/>
              </w:rPr>
              <w:pPrChange w:id="2" w:author="Pedro Machado" w:date="2017-03-21T10:12:00Z">
                <w:pPr>
                  <w:pStyle w:val="NoSpacing"/>
                </w:pPr>
              </w:pPrChange>
            </w:pPr>
            <w:ins w:id="3" w:author="Pedro Machado" w:date="2017-03-21T10:11:00Z">
              <w:r>
                <w:t>Login/register menu?</w:t>
              </w:r>
            </w:ins>
          </w:p>
          <w:p w:rsidR="001B6DB0" w:rsidRDefault="001B6DB0" w:rsidP="001B6DB0">
            <w:pPr>
              <w:pStyle w:val="NoSpacing"/>
              <w:numPr>
                <w:ilvl w:val="0"/>
                <w:numId w:val="9"/>
              </w:numPr>
              <w:rPr>
                <w:ins w:id="4" w:author="Pedro Machado" w:date="2017-03-21T10:12:00Z"/>
              </w:rPr>
              <w:pPrChange w:id="5" w:author="Pedro Machado" w:date="2017-03-21T10:12:00Z">
                <w:pPr>
                  <w:pStyle w:val="NoSpacing"/>
                </w:pPr>
              </w:pPrChange>
            </w:pPr>
            <w:ins w:id="6" w:author="Pedro Machado" w:date="2017-03-21T10:12:00Z">
              <w:r>
                <w:t>Visualisation menu?</w:t>
              </w:r>
            </w:ins>
          </w:p>
          <w:p w:rsidR="001B6DB0" w:rsidRDefault="001B6DB0" w:rsidP="001B6DB0">
            <w:pPr>
              <w:pStyle w:val="NoSpacing"/>
              <w:numPr>
                <w:ilvl w:val="0"/>
                <w:numId w:val="9"/>
              </w:numPr>
              <w:rPr>
                <w:ins w:id="7" w:author="Pedro Machado" w:date="2017-03-21T10:12:00Z"/>
              </w:rPr>
              <w:pPrChange w:id="8" w:author="Pedro Machado" w:date="2017-03-21T10:12:00Z">
                <w:pPr>
                  <w:pStyle w:val="NoSpacing"/>
                </w:pPr>
              </w:pPrChange>
            </w:pPr>
            <w:ins w:id="9" w:author="Pedro Machado" w:date="2017-03-21T10:12:00Z">
              <w:r>
                <w:t>Toolbox panel?</w:t>
              </w:r>
            </w:ins>
          </w:p>
          <w:p w:rsidR="001B6DB0" w:rsidRPr="00132CBE" w:rsidRDefault="001B6DB0" w:rsidP="001B6DB0">
            <w:pPr>
              <w:pStyle w:val="NoSpacing"/>
              <w:numPr>
                <w:ilvl w:val="0"/>
                <w:numId w:val="9"/>
              </w:numPr>
              <w:pPrChange w:id="10" w:author="Pedro Machado" w:date="2017-03-21T10:12:00Z">
                <w:pPr>
                  <w:pStyle w:val="NoSpacing"/>
                </w:pPr>
              </w:pPrChange>
            </w:pPr>
            <w:ins w:id="11" w:author="Pedro Machado" w:date="2017-03-21T10:12:00Z">
              <w:r>
                <w:t>Design/events panel?</w:t>
              </w:r>
            </w:ins>
          </w:p>
        </w:tc>
      </w:tr>
      <w:tr w:rsidR="00132CBE" w:rsidRPr="00132CBE" w:rsidTr="00132CBE">
        <w:trPr>
          <w:trHeight w:val="570"/>
        </w:trPr>
        <w:tc>
          <w:tcPr>
            <w:tcW w:w="9064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32CBE" w:rsidRPr="00132CBE" w:rsidRDefault="00132CBE" w:rsidP="00132CBE">
            <w:pPr>
              <w:pStyle w:val="NoSpacing"/>
            </w:pPr>
            <w:r w:rsidRPr="00132CBE">
              <w:t>Flight Times/Scheduler</w:t>
            </w:r>
          </w:p>
          <w:p w:rsidR="00132CBE" w:rsidRPr="00132CBE" w:rsidRDefault="00132CBE" w:rsidP="00132CBE">
            <w:pPr>
              <w:pStyle w:val="NoSpacing"/>
              <w:numPr>
                <w:ilvl w:val="0"/>
                <w:numId w:val="4"/>
              </w:numPr>
            </w:pPr>
            <w:r w:rsidRPr="00132CBE">
              <w:t>Display times</w:t>
            </w:r>
          </w:p>
          <w:p w:rsidR="00132CBE" w:rsidRPr="00132CBE" w:rsidRDefault="00132CBE" w:rsidP="00132CBE">
            <w:pPr>
              <w:pStyle w:val="NoSpacing"/>
              <w:numPr>
                <w:ilvl w:val="0"/>
                <w:numId w:val="4"/>
              </w:numPr>
            </w:pPr>
            <w:r w:rsidRPr="00132CBE">
              <w:t>Have gate information, boarding times, airline, air reference</w:t>
            </w:r>
          </w:p>
          <w:p w:rsidR="00132CBE" w:rsidRPr="00132CBE" w:rsidRDefault="00132CBE" w:rsidP="00132CBE">
            <w:pPr>
              <w:pStyle w:val="NoSpacing"/>
              <w:numPr>
                <w:ilvl w:val="0"/>
                <w:numId w:val="4"/>
              </w:numPr>
            </w:pPr>
            <w:r w:rsidRPr="00132CBE">
              <w:t>Random iteration with delays/</w:t>
            </w:r>
            <w:proofErr w:type="spellStart"/>
            <w:r w:rsidRPr="00132CBE">
              <w:t>etc</w:t>
            </w:r>
            <w:proofErr w:type="spellEnd"/>
          </w:p>
          <w:p w:rsidR="00132CBE" w:rsidRPr="00132CBE" w:rsidRDefault="00132CBE" w:rsidP="00132CBE">
            <w:pPr>
              <w:pStyle w:val="NoSpacing"/>
              <w:numPr>
                <w:ilvl w:val="0"/>
                <w:numId w:val="4"/>
              </w:numPr>
            </w:pPr>
            <w:r w:rsidRPr="00132CBE">
              <w:t>Constantly updated to show in chronological order</w:t>
            </w:r>
          </w:p>
        </w:tc>
      </w:tr>
      <w:tr w:rsidR="00132CBE" w:rsidRPr="00132CBE" w:rsidTr="00132CBE">
        <w:trPr>
          <w:trHeight w:val="570"/>
        </w:trPr>
        <w:tc>
          <w:tcPr>
            <w:tcW w:w="9064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32CBE" w:rsidRPr="00132CBE" w:rsidRDefault="00132CBE" w:rsidP="00132CBE">
            <w:pPr>
              <w:pStyle w:val="NoSpacing"/>
            </w:pPr>
            <w:r w:rsidRPr="00132CBE">
              <w:t>Hold plane info</w:t>
            </w:r>
          </w:p>
          <w:p w:rsidR="00132CBE" w:rsidRDefault="00132CBE" w:rsidP="00132CBE">
            <w:pPr>
              <w:pStyle w:val="NoSpacing"/>
              <w:numPr>
                <w:ilvl w:val="0"/>
                <w:numId w:val="5"/>
              </w:numPr>
              <w:rPr>
                <w:ins w:id="12" w:author="Pedro Machado" w:date="2017-03-21T10:13:00Z"/>
              </w:rPr>
            </w:pPr>
            <w:r w:rsidRPr="00132CBE">
              <w:t>Capacity</w:t>
            </w:r>
          </w:p>
          <w:p w:rsidR="001B6DB0" w:rsidRPr="00132CBE" w:rsidRDefault="001B6DB0" w:rsidP="00132CBE">
            <w:pPr>
              <w:pStyle w:val="NoSpacing"/>
              <w:numPr>
                <w:ilvl w:val="0"/>
                <w:numId w:val="5"/>
              </w:numPr>
            </w:pPr>
            <w:ins w:id="13" w:author="Pedro Machado" w:date="2017-03-21T10:13:00Z">
              <w:r>
                <w:t>Type of airplane?</w:t>
              </w:r>
            </w:ins>
          </w:p>
          <w:p w:rsidR="00132CBE" w:rsidRPr="00132CBE" w:rsidRDefault="00132CBE" w:rsidP="00132CBE">
            <w:pPr>
              <w:pStyle w:val="NoSpacing"/>
              <w:numPr>
                <w:ilvl w:val="0"/>
                <w:numId w:val="5"/>
              </w:numPr>
            </w:pPr>
            <w:r w:rsidRPr="00132CBE">
              <w:t>Seat numbers</w:t>
            </w:r>
          </w:p>
        </w:tc>
      </w:tr>
      <w:tr w:rsidR="00132CBE" w:rsidRPr="00132CBE" w:rsidTr="00132CBE">
        <w:trPr>
          <w:trHeight w:val="570"/>
        </w:trPr>
        <w:tc>
          <w:tcPr>
            <w:tcW w:w="9064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32CBE" w:rsidRPr="00132CBE" w:rsidRDefault="00132CBE" w:rsidP="00132CBE">
            <w:pPr>
              <w:pStyle w:val="NoSpacing"/>
            </w:pPr>
            <w:r w:rsidRPr="00132CBE">
              <w:t>Login System</w:t>
            </w:r>
          </w:p>
          <w:p w:rsidR="00132CBE" w:rsidRPr="00132CBE" w:rsidRDefault="00132CBE" w:rsidP="00132CBE">
            <w:pPr>
              <w:pStyle w:val="NoSpacing"/>
              <w:numPr>
                <w:ilvl w:val="0"/>
                <w:numId w:val="6"/>
              </w:numPr>
            </w:pPr>
            <w:r w:rsidRPr="00132CBE">
              <w:t>Customers can book, manage bookings and look at flight times</w:t>
            </w:r>
          </w:p>
          <w:p w:rsidR="00132CBE" w:rsidRPr="00132CBE" w:rsidRDefault="00132CBE" w:rsidP="00132CBE">
            <w:pPr>
              <w:pStyle w:val="NoSpacing"/>
              <w:numPr>
                <w:ilvl w:val="0"/>
                <w:numId w:val="6"/>
              </w:numPr>
            </w:pPr>
            <w:r w:rsidRPr="00132CBE">
              <w:t>Admins can manage all bookings, change schedules, manage flights, view passenger information on flights</w:t>
            </w:r>
          </w:p>
          <w:p w:rsidR="00132CBE" w:rsidRPr="00132CBE" w:rsidRDefault="00132CBE" w:rsidP="00132CBE">
            <w:pPr>
              <w:pStyle w:val="NoSpacing"/>
              <w:numPr>
                <w:ilvl w:val="0"/>
                <w:numId w:val="6"/>
              </w:numPr>
            </w:pPr>
            <w:r w:rsidRPr="00132CBE">
              <w:t>Employees can view their timesheets</w:t>
            </w:r>
          </w:p>
        </w:tc>
      </w:tr>
      <w:tr w:rsidR="00132CBE" w:rsidRPr="00132CBE" w:rsidTr="00132CBE">
        <w:trPr>
          <w:trHeight w:val="570"/>
        </w:trPr>
        <w:tc>
          <w:tcPr>
            <w:tcW w:w="9064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32CBE" w:rsidRPr="00132CBE" w:rsidRDefault="00132CBE" w:rsidP="00132CBE">
            <w:pPr>
              <w:pStyle w:val="NoSpacing"/>
            </w:pPr>
            <w:r w:rsidRPr="00132CBE">
              <w:t>Employee Data</w:t>
            </w:r>
          </w:p>
          <w:p w:rsidR="001B6DB0" w:rsidRDefault="001B6DB0" w:rsidP="00132CBE">
            <w:pPr>
              <w:pStyle w:val="NoSpacing"/>
              <w:numPr>
                <w:ilvl w:val="0"/>
                <w:numId w:val="7"/>
              </w:numPr>
              <w:rPr>
                <w:ins w:id="14" w:author="Pedro Machado" w:date="2017-03-21T10:13:00Z"/>
              </w:rPr>
            </w:pPr>
            <w:ins w:id="15" w:author="Pedro Machado" w:date="2017-03-21T10:13:00Z">
              <w:r>
                <w:t>Ground force</w:t>
              </w:r>
            </w:ins>
          </w:p>
          <w:p w:rsidR="001B6DB0" w:rsidRDefault="001B6DB0" w:rsidP="00132CBE">
            <w:pPr>
              <w:pStyle w:val="NoSpacing"/>
              <w:numPr>
                <w:ilvl w:val="0"/>
                <w:numId w:val="7"/>
              </w:numPr>
              <w:rPr>
                <w:ins w:id="16" w:author="Pedro Machado" w:date="2017-03-21T10:13:00Z"/>
              </w:rPr>
            </w:pPr>
            <w:ins w:id="17" w:author="Pedro Machado" w:date="2017-03-21T10:14:00Z">
              <w:r>
                <w:t>Airplane crew</w:t>
              </w:r>
            </w:ins>
          </w:p>
          <w:p w:rsidR="001B6DB0" w:rsidRDefault="001B6DB0" w:rsidP="00132CBE">
            <w:pPr>
              <w:pStyle w:val="NoSpacing"/>
              <w:numPr>
                <w:ilvl w:val="0"/>
                <w:numId w:val="7"/>
              </w:numPr>
              <w:rPr>
                <w:ins w:id="18" w:author="Pedro Machado" w:date="2017-03-21T10:13:00Z"/>
              </w:rPr>
            </w:pPr>
            <w:ins w:id="19" w:author="Pedro Machado" w:date="2017-03-21T10:14:00Z">
              <w:r>
                <w:t>security</w:t>
              </w:r>
            </w:ins>
          </w:p>
          <w:p w:rsidR="00132CBE" w:rsidRPr="00132CBE" w:rsidRDefault="00132CBE" w:rsidP="00132CBE">
            <w:pPr>
              <w:pStyle w:val="NoSpacing"/>
              <w:numPr>
                <w:ilvl w:val="0"/>
                <w:numId w:val="7"/>
              </w:numPr>
            </w:pPr>
            <w:r w:rsidRPr="00132CBE">
              <w:t>Gate check ins, pilots, flight attendants, kiosk workers</w:t>
            </w:r>
          </w:p>
        </w:tc>
      </w:tr>
      <w:tr w:rsidR="00132CBE" w:rsidRPr="00132CBE" w:rsidTr="00132CBE">
        <w:trPr>
          <w:trHeight w:val="570"/>
        </w:trPr>
        <w:tc>
          <w:tcPr>
            <w:tcW w:w="9064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32CBE" w:rsidRDefault="00132CBE" w:rsidP="00132CBE">
            <w:pPr>
              <w:pStyle w:val="NoSpacing"/>
              <w:rPr>
                <w:ins w:id="20" w:author="Pedro Machado" w:date="2017-03-21T10:14:00Z"/>
              </w:rPr>
            </w:pPr>
            <w:r w:rsidRPr="00132CBE">
              <w:t>Release</w:t>
            </w:r>
          </w:p>
          <w:p w:rsidR="001B6DB0" w:rsidRDefault="001B6DB0" w:rsidP="001B6DB0">
            <w:pPr>
              <w:pStyle w:val="NoSpacing"/>
              <w:numPr>
                <w:ilvl w:val="0"/>
                <w:numId w:val="10"/>
              </w:numPr>
              <w:rPr>
                <w:ins w:id="21" w:author="Pedro Machado" w:date="2017-03-21T10:14:00Z"/>
              </w:rPr>
              <w:pPrChange w:id="22" w:author="Pedro Machado" w:date="2017-03-21T10:14:00Z">
                <w:pPr>
                  <w:pStyle w:val="NoSpacing"/>
                </w:pPr>
              </w:pPrChange>
            </w:pPr>
            <w:ins w:id="23" w:author="Pedro Machado" w:date="2017-03-21T10:14:00Z">
              <w:r>
                <w:t>Release 0.1 –</w:t>
              </w:r>
            </w:ins>
          </w:p>
          <w:p w:rsidR="001B6DB0" w:rsidRDefault="001B6DB0" w:rsidP="001B6DB0">
            <w:pPr>
              <w:pStyle w:val="NoSpacing"/>
              <w:numPr>
                <w:ilvl w:val="0"/>
                <w:numId w:val="10"/>
              </w:numPr>
              <w:rPr>
                <w:ins w:id="24" w:author="Pedro Machado" w:date="2017-03-21T10:15:00Z"/>
              </w:rPr>
              <w:pPrChange w:id="25" w:author="Pedro Machado" w:date="2017-03-21T10:14:00Z">
                <w:pPr>
                  <w:pStyle w:val="NoSpacing"/>
                </w:pPr>
              </w:pPrChange>
            </w:pPr>
            <w:ins w:id="26" w:author="Pedro Machado" w:date="2017-03-21T10:14:00Z">
              <w:r>
                <w:t xml:space="preserve">Release 0.2 </w:t>
              </w:r>
            </w:ins>
            <w:ins w:id="27" w:author="Pedro Machado" w:date="2017-03-21T10:15:00Z">
              <w:r>
                <w:t>–</w:t>
              </w:r>
            </w:ins>
          </w:p>
          <w:p w:rsidR="001B6DB0" w:rsidRDefault="001B6DB0" w:rsidP="001B6DB0">
            <w:pPr>
              <w:pStyle w:val="NoSpacing"/>
              <w:numPr>
                <w:ilvl w:val="0"/>
                <w:numId w:val="10"/>
              </w:numPr>
              <w:rPr>
                <w:ins w:id="28" w:author="Pedro Machado" w:date="2017-03-21T10:15:00Z"/>
              </w:rPr>
              <w:pPrChange w:id="29" w:author="Pedro Machado" w:date="2017-03-21T10:14:00Z">
                <w:pPr>
                  <w:pStyle w:val="NoSpacing"/>
                </w:pPr>
              </w:pPrChange>
            </w:pPr>
            <w:ins w:id="30" w:author="Pedro Machado" w:date="2017-03-21T10:15:00Z">
              <w:r>
                <w:t>Release 0.3 –</w:t>
              </w:r>
            </w:ins>
          </w:p>
          <w:p w:rsidR="001B6DB0" w:rsidRDefault="001B6DB0" w:rsidP="001B6DB0">
            <w:pPr>
              <w:pStyle w:val="NoSpacing"/>
              <w:numPr>
                <w:ilvl w:val="0"/>
                <w:numId w:val="10"/>
              </w:numPr>
              <w:rPr>
                <w:ins w:id="31" w:author="Pedro Machado" w:date="2017-03-21T10:15:00Z"/>
              </w:rPr>
              <w:pPrChange w:id="32" w:author="Pedro Machado" w:date="2017-03-21T10:14:00Z">
                <w:pPr>
                  <w:pStyle w:val="NoSpacing"/>
                </w:pPr>
              </w:pPrChange>
            </w:pPr>
            <w:ins w:id="33" w:author="Pedro Machado" w:date="2017-03-21T10:15:00Z">
              <w:r>
                <w:t>Release 0.4 –</w:t>
              </w:r>
            </w:ins>
          </w:p>
          <w:p w:rsidR="001B6DB0" w:rsidRPr="00132CBE" w:rsidRDefault="001B6DB0" w:rsidP="001B6DB0">
            <w:pPr>
              <w:pStyle w:val="NoSpacing"/>
              <w:numPr>
                <w:ilvl w:val="0"/>
                <w:numId w:val="10"/>
              </w:numPr>
              <w:pPrChange w:id="34" w:author="Pedro Machado" w:date="2017-03-21T10:14:00Z">
                <w:pPr>
                  <w:pStyle w:val="NoSpacing"/>
                </w:pPr>
              </w:pPrChange>
            </w:pPr>
            <w:ins w:id="35" w:author="Pedro Machado" w:date="2017-03-21T10:15:00Z">
              <w:r>
                <w:t>Release 0.5 -</w:t>
              </w:r>
            </w:ins>
          </w:p>
        </w:tc>
      </w:tr>
      <w:tr w:rsidR="00132CBE" w:rsidRPr="00132CBE" w:rsidTr="00132CBE">
        <w:trPr>
          <w:trHeight w:val="570"/>
        </w:trPr>
        <w:tc>
          <w:tcPr>
            <w:tcW w:w="9064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32CBE" w:rsidRPr="00132CBE" w:rsidRDefault="00132CBE" w:rsidP="00132CBE">
            <w:pPr>
              <w:pStyle w:val="NoSpacing"/>
            </w:pPr>
            <w:del w:id="36" w:author="Pedro Machado" w:date="2017-03-21T10:15:00Z">
              <w:r w:rsidRPr="00132CBE" w:rsidDel="001B6DB0">
                <w:delText>Additions</w:delText>
              </w:r>
            </w:del>
            <w:ins w:id="37" w:author="Pedro Machado" w:date="2017-03-21T10:15:00Z">
              <w:r w:rsidR="001B6DB0">
                <w:t>Extras</w:t>
              </w:r>
            </w:ins>
          </w:p>
          <w:p w:rsidR="00132CBE" w:rsidRPr="00132CBE" w:rsidRDefault="00132CBE" w:rsidP="00132CBE">
            <w:pPr>
              <w:pStyle w:val="NoSpacing"/>
              <w:numPr>
                <w:ilvl w:val="0"/>
                <w:numId w:val="8"/>
              </w:numPr>
            </w:pPr>
            <w:r w:rsidRPr="00132CBE">
              <w:t>Map</w:t>
            </w:r>
          </w:p>
          <w:p w:rsidR="00132CBE" w:rsidRPr="00132CBE" w:rsidRDefault="00132CBE" w:rsidP="00132CBE">
            <w:pPr>
              <w:pStyle w:val="NoSpacing"/>
              <w:numPr>
                <w:ilvl w:val="0"/>
                <w:numId w:val="8"/>
              </w:numPr>
            </w:pPr>
            <w:r w:rsidRPr="00132CBE">
              <w:t>Frequent Flier reward system (separate login)</w:t>
            </w:r>
            <w:bookmarkStart w:id="38" w:name="_GoBack"/>
            <w:bookmarkEnd w:id="38"/>
          </w:p>
        </w:tc>
      </w:tr>
    </w:tbl>
    <w:p w:rsidR="00132CBE" w:rsidRDefault="00132CBE" w:rsidP="00132CBE">
      <w:pPr>
        <w:pStyle w:val="NoSpacing"/>
      </w:pPr>
    </w:p>
    <w:p w:rsidR="00132CBE" w:rsidRDefault="00132CBE" w:rsidP="00132CBE">
      <w:pPr>
        <w:pStyle w:val="NoSpacing"/>
      </w:pPr>
    </w:p>
    <w:sectPr w:rsidR="00132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BA2D67"/>
    <w:multiLevelType w:val="hybridMultilevel"/>
    <w:tmpl w:val="20B047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559D7"/>
    <w:multiLevelType w:val="multilevel"/>
    <w:tmpl w:val="D2300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9A0D4E"/>
    <w:multiLevelType w:val="multilevel"/>
    <w:tmpl w:val="234C9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A066A6"/>
    <w:multiLevelType w:val="hybridMultilevel"/>
    <w:tmpl w:val="5C884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983767"/>
    <w:multiLevelType w:val="hybridMultilevel"/>
    <w:tmpl w:val="3C9471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A775B6"/>
    <w:multiLevelType w:val="multilevel"/>
    <w:tmpl w:val="21CA9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0E21A47"/>
    <w:multiLevelType w:val="hybridMultilevel"/>
    <w:tmpl w:val="B290C118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65B93387"/>
    <w:multiLevelType w:val="multilevel"/>
    <w:tmpl w:val="EDCC3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5F514EB"/>
    <w:multiLevelType w:val="multilevel"/>
    <w:tmpl w:val="4B46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9AF01E8"/>
    <w:multiLevelType w:val="multilevel"/>
    <w:tmpl w:val="A54CD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5"/>
  </w:num>
  <w:num w:numId="9">
    <w:abstractNumId w:val="4"/>
  </w:num>
  <w:num w:numId="10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dro Machado">
    <w15:presenceInfo w15:providerId="None" w15:userId="Pedro Machad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CBE"/>
    <w:rsid w:val="00132CBE"/>
    <w:rsid w:val="001B6DB0"/>
    <w:rsid w:val="00304FF8"/>
    <w:rsid w:val="004F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C442E5-F9B6-44B3-9840-C7237CC16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C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2CB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32C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2C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D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D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7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55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1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57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37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2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6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4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1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70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0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1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4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9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8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7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6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7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02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8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4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4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39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9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6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7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84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54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52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9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2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3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8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3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72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65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9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64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2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5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159</Words>
  <Characters>863</Characters>
  <Application>Microsoft Office Word</Application>
  <DocSecurity>0</DocSecurity>
  <Lines>7</Lines>
  <Paragraphs>2</Paragraphs>
  <ScaleCrop>false</ScaleCrop>
  <Company>Nottingham Trent University</Company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Zalewski 2015 (N0623403)</dc:creator>
  <cp:keywords/>
  <dc:description/>
  <cp:lastModifiedBy>Pedro Machado</cp:lastModifiedBy>
  <cp:revision>2</cp:revision>
  <dcterms:created xsi:type="dcterms:W3CDTF">2017-02-28T12:47:00Z</dcterms:created>
  <dcterms:modified xsi:type="dcterms:W3CDTF">2017-03-21T10:15:00Z</dcterms:modified>
</cp:coreProperties>
</file>