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00CAB4" w14:textId="77777777" w:rsidR="00AD7968" w:rsidRDefault="0070063E" w:rsidP="00D23AD8">
      <w:pPr>
        <w:pStyle w:val="NoSpacing"/>
        <w:rPr>
          <w:ins w:id="0" w:author="Pedro Machado" w:date="2017-02-07T14:00:00Z"/>
        </w:rPr>
      </w:pPr>
      <w:r>
        <w:br/>
      </w:r>
      <w:r w:rsidR="1C5C1C72" w:rsidRPr="00D23AD8">
        <w:rPr>
          <w:rStyle w:val="Heading3Char"/>
          <w:caps w:val="0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SMALL AIRPORT</w:t>
      </w:r>
      <w:r>
        <w:br/>
      </w:r>
      <w:r w:rsidR="1C5C1C72" w:rsidRPr="00D23AD8">
        <w:rPr>
          <w:b/>
          <w:bCs/>
        </w:rPr>
        <w:t>Functional Requirements</w:t>
      </w:r>
      <w:r w:rsidR="0025450B">
        <w:br/>
        <w:t>The system will</w:t>
      </w:r>
      <w:proofErr w:type="gramStart"/>
      <w:r w:rsidR="0025450B">
        <w:t>:</w:t>
      </w:r>
      <w:proofErr w:type="gramEnd"/>
      <w:r w:rsidR="0025450B">
        <w:br/>
      </w:r>
      <w:r>
        <w:br/>
      </w:r>
      <w:r w:rsidR="0025450B">
        <w:t xml:space="preserve">- </w:t>
      </w:r>
      <w:del w:id="1" w:author="Pedro Machado" w:date="2017-02-07T13:40:00Z">
        <w:r w:rsidR="0025450B" w:rsidDel="00027360">
          <w:delText xml:space="preserve">Organise </w:delText>
        </w:r>
      </w:del>
      <w:ins w:id="2" w:author="Pedro Machado" w:date="2017-02-07T13:40:00Z">
        <w:r w:rsidR="00027360">
          <w:t>Manage</w:t>
        </w:r>
        <w:r w:rsidR="00027360">
          <w:t xml:space="preserve"> </w:t>
        </w:r>
      </w:ins>
      <w:r w:rsidR="1C5C1C72">
        <w:t>flight</w:t>
      </w:r>
      <w:ins w:id="3" w:author="Pedro Machado" w:date="2017-02-07T13:41:00Z">
        <w:r w:rsidR="00027360">
          <w:t>s</w:t>
        </w:r>
      </w:ins>
      <w:del w:id="4" w:author="Pedro Machado" w:date="2017-02-07T13:40:00Z">
        <w:r w:rsidR="1C5C1C72" w:rsidDel="00027360">
          <w:delText xml:space="preserve"> schedules</w:delText>
        </w:r>
      </w:del>
      <w:r w:rsidR="0025450B">
        <w:t>.</w:t>
      </w:r>
      <w:del w:id="5" w:author="Pedro Machado" w:date="2017-02-07T13:41:00Z">
        <w:r w:rsidR="00D23AD8" w:rsidDel="00027360">
          <w:br/>
        </w:r>
      </w:del>
      <w:r>
        <w:br/>
      </w:r>
      <w:commentRangeStart w:id="6"/>
      <w:r w:rsidR="1C5C1C72">
        <w:t xml:space="preserve">- </w:t>
      </w:r>
      <w:r w:rsidR="0025450B">
        <w:t xml:space="preserve">Identify if </w:t>
      </w:r>
      <w:r w:rsidR="1C5C1C72">
        <w:t>landing zones</w:t>
      </w:r>
      <w:r w:rsidR="0025450B">
        <w:t xml:space="preserve"> are</w:t>
      </w:r>
      <w:r w:rsidR="1C5C1C72">
        <w:t xml:space="preserve"> free or not</w:t>
      </w:r>
      <w:r w:rsidR="0025450B">
        <w:t>, if not a message will be sent to notify pilots/ other areas of the system</w:t>
      </w:r>
      <w:commentRangeEnd w:id="6"/>
      <w:r w:rsidR="00027360">
        <w:rPr>
          <w:rStyle w:val="CommentReference"/>
        </w:rPr>
        <w:commentReference w:id="6"/>
      </w:r>
      <w:r w:rsidR="0025450B">
        <w:br/>
      </w:r>
      <w:r>
        <w:br/>
      </w:r>
      <w:r w:rsidR="0025450B">
        <w:t>- S</w:t>
      </w:r>
      <w:r w:rsidR="1C5C1C72">
        <w:t>t</w:t>
      </w:r>
      <w:r w:rsidR="0025450B">
        <w:t>ore</w:t>
      </w:r>
      <w:del w:id="7" w:author="Pedro Machado" w:date="2017-02-07T13:46:00Z">
        <w:r w:rsidR="0025450B" w:rsidDel="00027360">
          <w:delText>s all</w:delText>
        </w:r>
      </w:del>
      <w:r w:rsidR="0025450B">
        <w:t xml:space="preserve"> </w:t>
      </w:r>
      <w:ins w:id="8" w:author="Pedro Machado" w:date="2017-02-07T13:46:00Z">
        <w:r w:rsidR="00027360">
          <w:t>air</w:t>
        </w:r>
      </w:ins>
      <w:r w:rsidR="0025450B">
        <w:t xml:space="preserve">plane </w:t>
      </w:r>
      <w:ins w:id="9" w:author="Pedro Machado" w:date="2017-02-07T13:46:00Z">
        <w:r w:rsidR="00027360">
          <w:t xml:space="preserve">related </w:t>
        </w:r>
      </w:ins>
      <w:r w:rsidR="0025450B">
        <w:t>data including passengers data, plane</w:t>
      </w:r>
      <w:r w:rsidR="1C5C1C72">
        <w:t xml:space="preserve"> capacity, </w:t>
      </w:r>
      <w:r w:rsidR="0025450B">
        <w:t>which seats are booked.</w:t>
      </w:r>
      <w:r w:rsidR="0025450B">
        <w:br/>
      </w:r>
      <w:r>
        <w:br/>
      </w:r>
      <w:r w:rsidR="1C5C1C72">
        <w:t xml:space="preserve">- </w:t>
      </w:r>
      <w:del w:id="10" w:author="Pedro Machado" w:date="2017-02-07T13:47:00Z">
        <w:r w:rsidR="00D23AD8" w:rsidDel="00027360">
          <w:delText>T</w:delText>
        </w:r>
        <w:r w:rsidR="1C5C1C72" w:rsidDel="00027360">
          <w:delText>ake off time</w:delText>
        </w:r>
        <w:r w:rsidR="0025450B" w:rsidDel="00027360">
          <w:delText>/</w:delText>
        </w:r>
        <w:r w:rsidR="1C5C1C72" w:rsidDel="00027360">
          <w:delText>landing times</w:delText>
        </w:r>
      </w:del>
      <w:ins w:id="11" w:author="Pedro Machado" w:date="2017-02-07T13:47:00Z">
        <w:r w:rsidR="00027360">
          <w:t xml:space="preserve"> Monitor departures and arrivals. </w:t>
        </w:r>
      </w:ins>
      <w:ins w:id="12" w:author="Pedro Machado" w:date="2017-02-07T13:48:00Z">
        <w:r w:rsidR="00027360">
          <w:t xml:space="preserve">These two types of information </w:t>
        </w:r>
        <w:proofErr w:type="gramStart"/>
        <w:r w:rsidR="00027360">
          <w:t>s</w:t>
        </w:r>
      </w:ins>
      <w:ins w:id="13" w:author="Pedro Machado" w:date="2017-02-07T13:47:00Z">
        <w:r w:rsidR="00027360">
          <w:t>hould be</w:t>
        </w:r>
      </w:ins>
      <w:r w:rsidR="0025450B">
        <w:t xml:space="preserve"> displayed</w:t>
      </w:r>
      <w:proofErr w:type="gramEnd"/>
      <w:r w:rsidR="0025450B">
        <w:t xml:space="preserve"> </w:t>
      </w:r>
      <w:del w:id="14" w:author="Pedro Machado" w:date="2017-02-07T13:47:00Z">
        <w:r w:rsidR="0025450B" w:rsidDel="00027360">
          <w:delText>to the system of all planes as well which terminal</w:delText>
        </w:r>
      </w:del>
      <w:ins w:id="15" w:author="Pedro Machado" w:date="2017-02-07T13:47:00Z">
        <w:r w:rsidR="00027360">
          <w:t>in different monitors across the screens available in the airport</w:t>
        </w:r>
      </w:ins>
      <w:r w:rsidR="0025450B">
        <w:t>.</w:t>
      </w:r>
      <w:r w:rsidR="00D23AD8">
        <w:br/>
      </w:r>
      <w:r>
        <w:br/>
      </w:r>
      <w:r w:rsidR="0025450B">
        <w:t xml:space="preserve">- </w:t>
      </w:r>
      <w:commentRangeStart w:id="16"/>
      <w:r w:rsidR="0025450B">
        <w:t>To identify w</w:t>
      </w:r>
      <w:r w:rsidR="1C5C1C72">
        <w:t>here planes coming from</w:t>
      </w:r>
      <w:r w:rsidR="0025450B">
        <w:t>/destination/</w:t>
      </w:r>
      <w:r w:rsidR="1C5C1C72">
        <w:t>flight duration</w:t>
      </w:r>
      <w:r w:rsidR="0025450B">
        <w:t>/landing location.</w:t>
      </w:r>
      <w:commentRangeEnd w:id="16"/>
      <w:r w:rsidR="00027360">
        <w:rPr>
          <w:rStyle w:val="CommentReference"/>
        </w:rPr>
        <w:commentReference w:id="16"/>
      </w:r>
      <w:r w:rsidR="0025450B">
        <w:br/>
      </w:r>
      <w:r>
        <w:br/>
      </w:r>
      <w:r w:rsidR="0025450B">
        <w:t>-</w:t>
      </w:r>
      <w:ins w:id="17" w:author="Pedro Machado" w:date="2017-02-07T13:57:00Z">
        <w:r w:rsidR="00AD7968">
          <w:t xml:space="preserve"> Provide search options - </w:t>
        </w:r>
      </w:ins>
      <w:del w:id="18" w:author="Pedro Machado" w:date="2017-02-07T13:57:00Z">
        <w:r w:rsidR="0025450B" w:rsidDel="00AD7968">
          <w:delText xml:space="preserve"> </w:delText>
        </w:r>
        <w:r w:rsidR="00D23AD8" w:rsidDel="00AD7968">
          <w:delText>A</w:delText>
        </w:r>
      </w:del>
      <w:ins w:id="19" w:author="Pedro Machado" w:date="2017-02-07T13:57:00Z">
        <w:r w:rsidR="00AD7968">
          <w:t>a</w:t>
        </w:r>
      </w:ins>
      <w:r w:rsidR="0025450B">
        <w:t>llow the user to search for flight or passenger info, depending on their level of access</w:t>
      </w:r>
      <w:r>
        <w:br/>
      </w:r>
      <w:r>
        <w:br/>
      </w:r>
      <w:r w:rsidR="0025450B">
        <w:t xml:space="preserve">- Display </w:t>
      </w:r>
      <w:r w:rsidR="1C5C1C72">
        <w:t>seat allocations</w:t>
      </w:r>
      <w:r w:rsidR="0025450B">
        <w:t xml:space="preserve"> (if GUI </w:t>
      </w:r>
      <w:r w:rsidR="00D23AD8">
        <w:t xml:space="preserve">display booked seats in red – user </w:t>
      </w:r>
      <w:r w:rsidR="00CC1107">
        <w:t>can’t</w:t>
      </w:r>
      <w:r w:rsidR="00D23AD8">
        <w:t xml:space="preserve"> click on them and display non booked seats in green?)</w:t>
      </w:r>
      <w:r w:rsidR="00D23AD8">
        <w:br/>
      </w:r>
      <w:r>
        <w:br/>
      </w:r>
      <w:r w:rsidR="1C5C1C72">
        <w:t xml:space="preserve">- </w:t>
      </w:r>
      <w:r w:rsidR="00D23AD8">
        <w:t>Handle security</w:t>
      </w:r>
      <w:r w:rsidR="1C5C1C72">
        <w:t xml:space="preserve"> – check passengers</w:t>
      </w:r>
      <w:r w:rsidR="00D23AD8">
        <w:t xml:space="preserve"> identify, if ok let them pass through the airport</w:t>
      </w:r>
      <w:r w:rsidR="00D23AD8">
        <w:br/>
      </w:r>
      <w:r>
        <w:br/>
      </w:r>
      <w:r w:rsidR="1C5C1C72">
        <w:t xml:space="preserve">- </w:t>
      </w:r>
      <w:commentRangeStart w:id="20"/>
      <w:r w:rsidR="1C5C1C72">
        <w:t xml:space="preserve">5 </w:t>
      </w:r>
      <w:r w:rsidR="00D23AD8">
        <w:t>officers</w:t>
      </w:r>
      <w:r w:rsidR="1C5C1C72">
        <w:t xml:space="preserve"> at a time/ 10 in total </w:t>
      </w:r>
      <w:r w:rsidR="00D23AD8">
        <w:t>– shifts display who is working/ maybe pay slip info?</w:t>
      </w:r>
      <w:commentRangeEnd w:id="20"/>
      <w:r w:rsidR="00AD7968">
        <w:rPr>
          <w:rStyle w:val="CommentReference"/>
        </w:rPr>
        <w:commentReference w:id="20"/>
      </w:r>
      <w:r>
        <w:br/>
      </w:r>
      <w:r>
        <w:br/>
      </w:r>
      <w:r w:rsidR="00D23AD8">
        <w:t>-</w:t>
      </w:r>
      <w:ins w:id="21" w:author="Pedro Machado" w:date="2017-02-07T13:59:00Z">
        <w:r w:rsidR="00AD7968">
          <w:t xml:space="preserve">Provide users services - </w:t>
        </w:r>
      </w:ins>
      <w:r w:rsidR="00D23AD8">
        <w:t>Customers will be able to login, book seats, view flight info, go through security</w:t>
      </w:r>
      <w:r w:rsidR="00D23AD8">
        <w:br/>
      </w:r>
      <w:r w:rsidR="00D23AD8">
        <w:br/>
        <w:t>-</w:t>
      </w:r>
      <w:del w:id="22" w:author="Pedro Machado" w:date="2017-02-07T14:00:00Z">
        <w:r w:rsidR="00D23AD8" w:rsidDel="00AD7968">
          <w:delText>Customers</w:delText>
        </w:r>
      </w:del>
      <w:ins w:id="23" w:author="Pedro Machado" w:date="2017-02-07T14:00:00Z">
        <w:r w:rsidR="00AD7968">
          <w:t>Passengers</w:t>
        </w:r>
      </w:ins>
      <w:r w:rsidR="00D23AD8">
        <w:t>/Security and Admin have different levels of access for the system</w:t>
      </w:r>
      <w:r>
        <w:br/>
      </w:r>
      <w:r>
        <w:br/>
      </w:r>
      <w:commentRangeStart w:id="24"/>
      <w:ins w:id="25" w:author="Pedro Machado" w:date="2017-02-07T14:00:00Z">
        <w:r w:rsidR="00AD7968">
          <w:t>What will be the operation system?</w:t>
        </w:r>
      </w:ins>
    </w:p>
    <w:p w14:paraId="22E1849A" w14:textId="77777777" w:rsidR="00AD7968" w:rsidRDefault="00AD7968" w:rsidP="00D23AD8">
      <w:pPr>
        <w:pStyle w:val="NoSpacing"/>
        <w:rPr>
          <w:ins w:id="26" w:author="Pedro Machado" w:date="2017-02-07T14:06:00Z"/>
        </w:rPr>
      </w:pPr>
      <w:ins w:id="27" w:author="Pedro Machado" w:date="2017-02-07T14:00:00Z">
        <w:r>
          <w:t>What ide/</w:t>
        </w:r>
        <w:proofErr w:type="spellStart"/>
        <w:r>
          <w:t>sdk</w:t>
        </w:r>
        <w:proofErr w:type="spellEnd"/>
        <w:r>
          <w:t xml:space="preserve"> </w:t>
        </w:r>
        <w:proofErr w:type="gramStart"/>
        <w:r>
          <w:t>will be used</w:t>
        </w:r>
        <w:proofErr w:type="gramEnd"/>
        <w:r>
          <w:t>?</w:t>
        </w:r>
      </w:ins>
    </w:p>
    <w:p w14:paraId="1EB115A9" w14:textId="1EE576BF" w:rsidR="00E57D93" w:rsidRDefault="00E57D93" w:rsidP="00D23AD8">
      <w:pPr>
        <w:pStyle w:val="NoSpacing"/>
        <w:rPr>
          <w:ins w:id="28" w:author="Pedro Machado" w:date="2017-02-07T14:06:00Z"/>
        </w:rPr>
      </w:pPr>
      <w:ins w:id="29" w:author="Pedro Machado" w:date="2017-02-07T14:06:00Z">
        <w:r>
          <w:t>How many airplanes can land/departure at same time?</w:t>
        </w:r>
      </w:ins>
    </w:p>
    <w:p w14:paraId="0A98B1B1" w14:textId="2399F142" w:rsidR="00E57D93" w:rsidRDefault="00E57D93" w:rsidP="00D23AD8">
      <w:pPr>
        <w:pStyle w:val="NoSpacing"/>
        <w:rPr>
          <w:ins w:id="30" w:author="Pedro Machado" w:date="2017-02-07T14:00:00Z"/>
        </w:rPr>
      </w:pPr>
      <w:ins w:id="31" w:author="Pedro Machado" w:date="2017-02-07T14:07:00Z">
        <w:r>
          <w:t>How many employees will be required? Security, ground force, etc</w:t>
        </w:r>
        <w:proofErr w:type="gramStart"/>
        <w:r>
          <w:t>..</w:t>
        </w:r>
      </w:ins>
      <w:proofErr w:type="gramEnd"/>
    </w:p>
    <w:p w14:paraId="4A6537C5" w14:textId="10D38C11" w:rsidR="00E57D93" w:rsidRDefault="00E57D93" w:rsidP="00D23AD8">
      <w:pPr>
        <w:pStyle w:val="NoSpacing"/>
        <w:rPr>
          <w:ins w:id="32" w:author="Pedro Machado" w:date="2017-02-07T14:01:00Z"/>
        </w:rPr>
      </w:pPr>
      <w:ins w:id="33" w:author="Pedro Machado" w:date="2017-02-07T14:01:00Z">
        <w:r>
          <w:t>How much time will be required to implement each feature?</w:t>
        </w:r>
      </w:ins>
      <w:ins w:id="34" w:author="Pedro Machado" w:date="2017-02-07T14:03:00Z">
        <w:r>
          <w:t xml:space="preserve"> </w:t>
        </w:r>
      </w:ins>
      <w:ins w:id="35" w:author="Pedro Machado" w:date="2017-02-07T14:06:00Z">
        <w:r>
          <w:t>Note that this is</w:t>
        </w:r>
      </w:ins>
      <w:ins w:id="36" w:author="Pedro Machado" w:date="2017-02-07T14:03:00Z">
        <w:r>
          <w:t xml:space="preserve"> restriction.</w:t>
        </w:r>
      </w:ins>
    </w:p>
    <w:p w14:paraId="0B3D9FCE" w14:textId="77777777" w:rsidR="00E57D93" w:rsidRDefault="00E57D93" w:rsidP="00D23AD8">
      <w:pPr>
        <w:pStyle w:val="NoSpacing"/>
        <w:rPr>
          <w:ins w:id="37" w:author="Pedro Machado" w:date="2017-02-07T14:03:00Z"/>
        </w:rPr>
      </w:pPr>
      <w:ins w:id="38" w:author="Pedro Machado" w:date="2017-02-07T14:03:00Z">
        <w:r>
          <w:t>How are the data stored in the computer?</w:t>
        </w:r>
      </w:ins>
    </w:p>
    <w:p w14:paraId="3773E8FE" w14:textId="60622402" w:rsidR="00027360" w:rsidRPr="00E57D93" w:rsidRDefault="00E57D93" w:rsidP="00D23AD8">
      <w:pPr>
        <w:pStyle w:val="NoSpacing"/>
        <w:rPr>
          <w:ins w:id="39" w:author="Pedro Machado" w:date="2017-02-07T13:40:00Z"/>
          <w:rPrChange w:id="40" w:author="Pedro Machado" w:date="2017-02-07T14:02:00Z">
            <w:rPr>
              <w:ins w:id="41" w:author="Pedro Machado" w:date="2017-02-07T13:40:00Z"/>
              <w:b/>
              <w:bCs/>
            </w:rPr>
          </w:rPrChange>
        </w:rPr>
      </w:pPr>
      <w:ins w:id="42" w:author="Pedro Machado" w:date="2017-02-07T14:04:00Z">
        <w:r>
          <w:t xml:space="preserve">How are the tests going to </w:t>
        </w:r>
        <w:proofErr w:type="gramStart"/>
        <w:r>
          <w:t>be implemented</w:t>
        </w:r>
        <w:proofErr w:type="gramEnd"/>
        <w:r>
          <w:t xml:space="preserve">? E.g. at the end of each system </w:t>
        </w:r>
      </w:ins>
      <w:ins w:id="43" w:author="Pedro Machado" w:date="2017-02-07T14:05:00Z">
        <w:r>
          <w:t>component</w:t>
        </w:r>
      </w:ins>
      <w:ins w:id="44" w:author="Pedro Machado" w:date="2017-02-07T14:04:00Z">
        <w:r>
          <w:t xml:space="preserve"> </w:t>
        </w:r>
      </w:ins>
      <w:ins w:id="45" w:author="Pedro Machado" w:date="2017-02-07T14:05:00Z">
        <w:r>
          <w:t>or during the coding TDD (test-driven development).</w:t>
        </w:r>
        <w:commentRangeEnd w:id="24"/>
        <w:r>
          <w:rPr>
            <w:rStyle w:val="CommentReference"/>
          </w:rPr>
          <w:commentReference w:id="24"/>
        </w:r>
      </w:ins>
      <w:r w:rsidR="0070063E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  <w:tblPrChange w:id="46" w:author="Pedro Machado" w:date="2017-02-07T13:52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421"/>
        <w:gridCol w:w="2084"/>
        <w:gridCol w:w="3929"/>
        <w:gridCol w:w="2582"/>
        <w:tblGridChange w:id="47">
          <w:tblGrid>
            <w:gridCol w:w="421"/>
            <w:gridCol w:w="992"/>
            <w:gridCol w:w="1092"/>
            <w:gridCol w:w="321"/>
            <w:gridCol w:w="3608"/>
            <w:gridCol w:w="989"/>
            <w:gridCol w:w="1593"/>
            <w:gridCol w:w="1413"/>
          </w:tblGrid>
        </w:tblGridChange>
      </w:tblGrid>
      <w:tr w:rsidR="00AD7968" w14:paraId="5EFC637B" w14:textId="77777777" w:rsidTr="00AD7968">
        <w:trPr>
          <w:ins w:id="48" w:author="Pedro Machado" w:date="2017-02-07T13:40:00Z"/>
        </w:trPr>
        <w:tc>
          <w:tcPr>
            <w:tcW w:w="421" w:type="dxa"/>
            <w:tcPrChange w:id="49" w:author="Pedro Machado" w:date="2017-02-07T13:52:00Z">
              <w:tcPr>
                <w:tcW w:w="1413" w:type="dxa"/>
                <w:gridSpan w:val="2"/>
              </w:tcPr>
            </w:tcPrChange>
          </w:tcPr>
          <w:p w14:paraId="353F4BD2" w14:textId="52BCA871" w:rsidR="00AD7968" w:rsidRDefault="00AD7968" w:rsidP="00D23AD8">
            <w:pPr>
              <w:pStyle w:val="NoSpacing"/>
              <w:rPr>
                <w:ins w:id="50" w:author="Pedro Machado" w:date="2017-02-07T13:52:00Z"/>
                <w:b/>
                <w:bCs/>
              </w:rPr>
            </w:pPr>
            <w:ins w:id="51" w:author="Pedro Machado" w:date="2017-02-07T13:52:00Z">
              <w:r>
                <w:rPr>
                  <w:b/>
                  <w:bCs/>
                </w:rPr>
                <w:t>#</w:t>
              </w:r>
            </w:ins>
          </w:p>
        </w:tc>
        <w:tc>
          <w:tcPr>
            <w:tcW w:w="2084" w:type="dxa"/>
            <w:tcPrChange w:id="52" w:author="Pedro Machado" w:date="2017-02-07T13:52:00Z">
              <w:tcPr>
                <w:tcW w:w="1413" w:type="dxa"/>
                <w:gridSpan w:val="2"/>
              </w:tcPr>
            </w:tcPrChange>
          </w:tcPr>
          <w:p w14:paraId="777697EF" w14:textId="71FA9551" w:rsidR="00AD7968" w:rsidRDefault="00AD7968" w:rsidP="00D23AD8">
            <w:pPr>
              <w:pStyle w:val="NoSpacing"/>
              <w:rPr>
                <w:ins w:id="53" w:author="Pedro Machado" w:date="2017-02-07T13:40:00Z"/>
                <w:b/>
                <w:bCs/>
              </w:rPr>
            </w:pPr>
            <w:ins w:id="54" w:author="Pedro Machado" w:date="2017-02-07T13:40:00Z">
              <w:r>
                <w:rPr>
                  <w:b/>
                  <w:bCs/>
                </w:rPr>
                <w:t>Requirement</w:t>
              </w:r>
            </w:ins>
          </w:p>
        </w:tc>
        <w:tc>
          <w:tcPr>
            <w:tcW w:w="3929" w:type="dxa"/>
            <w:tcPrChange w:id="55" w:author="Pedro Machado" w:date="2017-02-07T13:52:00Z">
              <w:tcPr>
                <w:tcW w:w="4597" w:type="dxa"/>
                <w:gridSpan w:val="2"/>
              </w:tcPr>
            </w:tcPrChange>
          </w:tcPr>
          <w:p w14:paraId="1BAF9A0C" w14:textId="2C131A59" w:rsidR="00AD7968" w:rsidRDefault="00AD7968" w:rsidP="00D23AD8">
            <w:pPr>
              <w:pStyle w:val="NoSpacing"/>
              <w:rPr>
                <w:ins w:id="56" w:author="Pedro Machado" w:date="2017-02-07T13:40:00Z"/>
                <w:b/>
                <w:bCs/>
              </w:rPr>
            </w:pPr>
            <w:ins w:id="57" w:author="Pedro Machado" w:date="2017-02-07T13:40:00Z">
              <w:r>
                <w:rPr>
                  <w:b/>
                  <w:bCs/>
                </w:rPr>
                <w:t>Implications</w:t>
              </w:r>
            </w:ins>
          </w:p>
        </w:tc>
        <w:tc>
          <w:tcPr>
            <w:tcW w:w="2582" w:type="dxa"/>
            <w:tcPrChange w:id="58" w:author="Pedro Machado" w:date="2017-02-07T13:52:00Z">
              <w:tcPr>
                <w:tcW w:w="3006" w:type="dxa"/>
                <w:gridSpan w:val="2"/>
              </w:tcPr>
            </w:tcPrChange>
          </w:tcPr>
          <w:p w14:paraId="3AB57954" w14:textId="73E68FA9" w:rsidR="00AD7968" w:rsidRDefault="00AD7968" w:rsidP="00D23AD8">
            <w:pPr>
              <w:pStyle w:val="NoSpacing"/>
              <w:rPr>
                <w:ins w:id="59" w:author="Pedro Machado" w:date="2017-02-07T13:40:00Z"/>
                <w:b/>
                <w:bCs/>
              </w:rPr>
            </w:pPr>
            <w:ins w:id="60" w:author="Pedro Machado" w:date="2017-02-07T13:40:00Z">
              <w:r>
                <w:rPr>
                  <w:b/>
                  <w:bCs/>
                </w:rPr>
                <w:t>Type of Requirement</w:t>
              </w:r>
            </w:ins>
          </w:p>
        </w:tc>
      </w:tr>
      <w:tr w:rsidR="00AD7968" w14:paraId="7455A2C3" w14:textId="77777777" w:rsidTr="00AD7968">
        <w:trPr>
          <w:ins w:id="61" w:author="Pedro Machado" w:date="2017-02-07T13:40:00Z"/>
        </w:trPr>
        <w:tc>
          <w:tcPr>
            <w:tcW w:w="421" w:type="dxa"/>
            <w:tcPrChange w:id="62" w:author="Pedro Machado" w:date="2017-02-07T13:52:00Z">
              <w:tcPr>
                <w:tcW w:w="1413" w:type="dxa"/>
                <w:gridSpan w:val="2"/>
              </w:tcPr>
            </w:tcPrChange>
          </w:tcPr>
          <w:p w14:paraId="0DB5E1A9" w14:textId="2A96DDB4" w:rsidR="00AD7968" w:rsidRDefault="00AD7968" w:rsidP="00D23AD8">
            <w:pPr>
              <w:pStyle w:val="NoSpacing"/>
              <w:rPr>
                <w:ins w:id="63" w:author="Pedro Machado" w:date="2017-02-07T13:52:00Z"/>
              </w:rPr>
            </w:pPr>
            <w:ins w:id="64" w:author="Pedro Machado" w:date="2017-02-07T13:52:00Z">
              <w:r>
                <w:t>1</w:t>
              </w:r>
            </w:ins>
          </w:p>
        </w:tc>
        <w:tc>
          <w:tcPr>
            <w:tcW w:w="2084" w:type="dxa"/>
            <w:tcPrChange w:id="65" w:author="Pedro Machado" w:date="2017-02-07T13:52:00Z">
              <w:tcPr>
                <w:tcW w:w="1413" w:type="dxa"/>
                <w:gridSpan w:val="2"/>
              </w:tcPr>
            </w:tcPrChange>
          </w:tcPr>
          <w:p w14:paraId="138148F7" w14:textId="584C99D2" w:rsidR="00AD7968" w:rsidRDefault="00AD7968" w:rsidP="00D23AD8">
            <w:pPr>
              <w:pStyle w:val="NoSpacing"/>
              <w:rPr>
                <w:ins w:id="66" w:author="Pedro Machado" w:date="2017-02-07T13:40:00Z"/>
                <w:b/>
                <w:bCs/>
              </w:rPr>
            </w:pPr>
            <w:ins w:id="67" w:author="Pedro Machado" w:date="2017-02-07T13:42:00Z">
              <w:r>
                <w:t>Manage</w:t>
              </w:r>
              <w:r>
                <w:t xml:space="preserve"> </w:t>
              </w:r>
              <w:r>
                <w:t>flights</w:t>
              </w:r>
            </w:ins>
          </w:p>
        </w:tc>
        <w:tc>
          <w:tcPr>
            <w:tcW w:w="3929" w:type="dxa"/>
            <w:tcPrChange w:id="68" w:author="Pedro Machado" w:date="2017-02-07T13:52:00Z">
              <w:tcPr>
                <w:tcW w:w="4597" w:type="dxa"/>
                <w:gridSpan w:val="2"/>
              </w:tcPr>
            </w:tcPrChange>
          </w:tcPr>
          <w:p w14:paraId="0E68F650" w14:textId="26392AFB" w:rsidR="00AD7968" w:rsidRDefault="00AD7968" w:rsidP="00027360">
            <w:pPr>
              <w:pStyle w:val="NoSpacing"/>
              <w:rPr>
                <w:ins w:id="69" w:author="Pedro Machado" w:date="2017-02-07T13:44:00Z"/>
                <w:b/>
                <w:bCs/>
              </w:rPr>
            </w:pPr>
            <w:ins w:id="70" w:author="Pedro Machado" w:date="2017-02-07T13:44:00Z">
              <w:r>
                <w:rPr>
                  <w:b/>
                  <w:bCs/>
                </w:rPr>
                <w:t>Data structures required for handling:</w:t>
              </w:r>
            </w:ins>
          </w:p>
          <w:p w14:paraId="63C940A0" w14:textId="1DED4482" w:rsidR="00AD7968" w:rsidRPr="00E57D93" w:rsidRDefault="00AD7968" w:rsidP="00E57D93">
            <w:pPr>
              <w:pStyle w:val="NoSpacing"/>
              <w:numPr>
                <w:ilvl w:val="0"/>
                <w:numId w:val="2"/>
              </w:numPr>
              <w:rPr>
                <w:ins w:id="71" w:author="Pedro Machado" w:date="2017-02-07T14:07:00Z"/>
                <w:b/>
                <w:bCs/>
              </w:rPr>
              <w:pPrChange w:id="72" w:author="Pedro Machado" w:date="2017-02-07T14:08:00Z">
                <w:pPr>
                  <w:pStyle w:val="NoSpacing"/>
                </w:pPr>
              </w:pPrChange>
            </w:pPr>
            <w:ins w:id="73" w:author="Pedro Machado" w:date="2017-02-07T13:44:00Z">
              <w:r>
                <w:rPr>
                  <w:b/>
                  <w:bCs/>
                </w:rPr>
                <w:t>schedules</w:t>
              </w:r>
            </w:ins>
          </w:p>
          <w:p w14:paraId="2F5343F5" w14:textId="69C4AE35" w:rsidR="00E57D93" w:rsidRDefault="00E57D93" w:rsidP="00027360">
            <w:pPr>
              <w:pStyle w:val="NoSpacing"/>
              <w:numPr>
                <w:ilvl w:val="0"/>
                <w:numId w:val="2"/>
              </w:numPr>
              <w:rPr>
                <w:ins w:id="74" w:author="Pedro Machado" w:date="2017-02-07T14:09:00Z"/>
                <w:b/>
                <w:bCs/>
              </w:rPr>
              <w:pPrChange w:id="75" w:author="Pedro Machado" w:date="2017-02-07T13:43:00Z">
                <w:pPr>
                  <w:pStyle w:val="NoSpacing"/>
                </w:pPr>
              </w:pPrChange>
            </w:pPr>
            <w:ins w:id="76" w:author="Pedro Machado" w:date="2017-02-07T14:07:00Z">
              <w:r>
                <w:rPr>
                  <w:b/>
                  <w:bCs/>
                </w:rPr>
                <w:t>Live departures/arrivals</w:t>
              </w:r>
            </w:ins>
            <w:bookmarkStart w:id="77" w:name="_GoBack"/>
            <w:bookmarkEnd w:id="77"/>
          </w:p>
          <w:p w14:paraId="0141C971" w14:textId="7AB195B0" w:rsidR="00E57D93" w:rsidRDefault="00E57D93" w:rsidP="00027360">
            <w:pPr>
              <w:pStyle w:val="NoSpacing"/>
              <w:numPr>
                <w:ilvl w:val="0"/>
                <w:numId w:val="2"/>
              </w:numPr>
              <w:rPr>
                <w:ins w:id="78" w:author="Pedro Machado" w:date="2017-02-07T14:09:00Z"/>
                <w:b/>
                <w:bCs/>
              </w:rPr>
              <w:pPrChange w:id="79" w:author="Pedro Machado" w:date="2017-02-07T13:43:00Z">
                <w:pPr>
                  <w:pStyle w:val="NoSpacing"/>
                </w:pPr>
              </w:pPrChange>
            </w:pPr>
            <w:ins w:id="80" w:author="Pedro Machado" w:date="2017-02-07T14:09:00Z">
              <w:r>
                <w:rPr>
                  <w:b/>
                  <w:bCs/>
                </w:rPr>
                <w:t>Flight number</w:t>
              </w:r>
            </w:ins>
          </w:p>
          <w:p w14:paraId="61D8F90E" w14:textId="61C5C327" w:rsidR="00E57D93" w:rsidRDefault="00E57D93" w:rsidP="00027360">
            <w:pPr>
              <w:pStyle w:val="NoSpacing"/>
              <w:numPr>
                <w:ilvl w:val="0"/>
                <w:numId w:val="2"/>
              </w:numPr>
              <w:rPr>
                <w:ins w:id="81" w:author="Pedro Machado" w:date="2017-02-07T13:40:00Z"/>
                <w:b/>
                <w:bCs/>
              </w:rPr>
              <w:pPrChange w:id="82" w:author="Pedro Machado" w:date="2017-02-07T13:43:00Z">
                <w:pPr>
                  <w:pStyle w:val="NoSpacing"/>
                </w:pPr>
              </w:pPrChange>
            </w:pPr>
            <w:ins w:id="83" w:author="Pedro Machado" w:date="2017-02-07T14:09:00Z">
              <w:r>
                <w:rPr>
                  <w:b/>
                  <w:bCs/>
                </w:rPr>
                <w:t xml:space="preserve">Flight time, </w:t>
              </w:r>
              <w:proofErr w:type="spellStart"/>
              <w:r>
                <w:rPr>
                  <w:b/>
                  <w:bCs/>
                </w:rPr>
                <w:t>etc</w:t>
              </w:r>
            </w:ins>
            <w:proofErr w:type="spellEnd"/>
          </w:p>
        </w:tc>
        <w:tc>
          <w:tcPr>
            <w:tcW w:w="2582" w:type="dxa"/>
            <w:tcPrChange w:id="84" w:author="Pedro Machado" w:date="2017-02-07T13:52:00Z">
              <w:tcPr>
                <w:tcW w:w="3006" w:type="dxa"/>
                <w:gridSpan w:val="2"/>
              </w:tcPr>
            </w:tcPrChange>
          </w:tcPr>
          <w:p w14:paraId="5BD7794F" w14:textId="440F3323" w:rsidR="00AD7968" w:rsidRDefault="00AD7968" w:rsidP="00D23AD8">
            <w:pPr>
              <w:pStyle w:val="NoSpacing"/>
              <w:rPr>
                <w:ins w:id="85" w:author="Pedro Machado" w:date="2017-02-07T13:40:00Z"/>
                <w:b/>
                <w:bCs/>
              </w:rPr>
            </w:pPr>
            <w:ins w:id="86" w:author="Pedro Machado" w:date="2017-02-07T13:46:00Z">
              <w:r>
                <w:rPr>
                  <w:b/>
                  <w:bCs/>
                </w:rPr>
                <w:t>Functional</w:t>
              </w:r>
            </w:ins>
          </w:p>
        </w:tc>
      </w:tr>
      <w:tr w:rsidR="00AD7968" w14:paraId="7D70A2B2" w14:textId="77777777" w:rsidTr="00AD7968">
        <w:trPr>
          <w:ins w:id="87" w:author="Pedro Machado" w:date="2017-02-07T13:51:00Z"/>
        </w:trPr>
        <w:tc>
          <w:tcPr>
            <w:tcW w:w="421" w:type="dxa"/>
            <w:tcPrChange w:id="88" w:author="Pedro Machado" w:date="2017-02-07T13:52:00Z">
              <w:tcPr>
                <w:tcW w:w="1413" w:type="dxa"/>
                <w:gridSpan w:val="2"/>
              </w:tcPr>
            </w:tcPrChange>
          </w:tcPr>
          <w:p w14:paraId="09D530C5" w14:textId="53D9B370" w:rsidR="00AD7968" w:rsidRDefault="00AD7968" w:rsidP="00D23AD8">
            <w:pPr>
              <w:pStyle w:val="NoSpacing"/>
              <w:rPr>
                <w:ins w:id="89" w:author="Pedro Machado" w:date="2017-02-07T13:52:00Z"/>
              </w:rPr>
            </w:pPr>
            <w:ins w:id="90" w:author="Pedro Machado" w:date="2017-02-07T13:52:00Z">
              <w:r>
                <w:t>2</w:t>
              </w:r>
            </w:ins>
          </w:p>
        </w:tc>
        <w:tc>
          <w:tcPr>
            <w:tcW w:w="2084" w:type="dxa"/>
            <w:tcPrChange w:id="91" w:author="Pedro Machado" w:date="2017-02-07T13:52:00Z">
              <w:tcPr>
                <w:tcW w:w="1413" w:type="dxa"/>
                <w:gridSpan w:val="2"/>
              </w:tcPr>
            </w:tcPrChange>
          </w:tcPr>
          <w:p w14:paraId="3FB4B6B3" w14:textId="159ED81B" w:rsidR="00AD7968" w:rsidRDefault="00AD7968" w:rsidP="00D23AD8">
            <w:pPr>
              <w:pStyle w:val="NoSpacing"/>
              <w:rPr>
                <w:ins w:id="92" w:author="Pedro Machado" w:date="2017-02-07T13:51:00Z"/>
              </w:rPr>
            </w:pPr>
            <w:ins w:id="93" w:author="Pedro Machado" w:date="2017-02-07T13:51:00Z">
              <w:r>
                <w:t>Manage airport spaces and staff</w:t>
              </w:r>
            </w:ins>
          </w:p>
        </w:tc>
        <w:tc>
          <w:tcPr>
            <w:tcW w:w="3929" w:type="dxa"/>
            <w:tcPrChange w:id="94" w:author="Pedro Machado" w:date="2017-02-07T13:52:00Z">
              <w:tcPr>
                <w:tcW w:w="4597" w:type="dxa"/>
                <w:gridSpan w:val="2"/>
              </w:tcPr>
            </w:tcPrChange>
          </w:tcPr>
          <w:p w14:paraId="2296C03C" w14:textId="77777777" w:rsidR="00AD7968" w:rsidRDefault="00AD7968" w:rsidP="00AD7968">
            <w:pPr>
              <w:pStyle w:val="NoSpacing"/>
              <w:rPr>
                <w:ins w:id="95" w:author="Pedro Machado" w:date="2017-02-07T13:51:00Z"/>
                <w:b/>
                <w:bCs/>
              </w:rPr>
            </w:pPr>
            <w:ins w:id="96" w:author="Pedro Machado" w:date="2017-02-07T13:51:00Z">
              <w:r>
                <w:rPr>
                  <w:b/>
                  <w:bCs/>
                </w:rPr>
                <w:t>Data structures required for handling:</w:t>
              </w:r>
            </w:ins>
          </w:p>
          <w:p w14:paraId="6240CF39" w14:textId="77777777" w:rsidR="00AD7968" w:rsidRDefault="00AD7968" w:rsidP="00AD7968">
            <w:pPr>
              <w:pStyle w:val="NoSpacing"/>
              <w:numPr>
                <w:ilvl w:val="0"/>
                <w:numId w:val="3"/>
              </w:numPr>
              <w:rPr>
                <w:ins w:id="97" w:author="Pedro Machado" w:date="2017-02-07T13:51:00Z"/>
                <w:b/>
                <w:bCs/>
              </w:rPr>
            </w:pPr>
            <w:ins w:id="98" w:author="Pedro Machado" w:date="2017-02-07T13:51:00Z">
              <w:r>
                <w:rPr>
                  <w:b/>
                  <w:bCs/>
                </w:rPr>
                <w:t>airport runways</w:t>
              </w:r>
            </w:ins>
          </w:p>
          <w:p w14:paraId="15BCC192" w14:textId="77777777" w:rsidR="00AD7968" w:rsidRDefault="00AD7968" w:rsidP="00AD7968">
            <w:pPr>
              <w:pStyle w:val="NoSpacing"/>
              <w:numPr>
                <w:ilvl w:val="0"/>
                <w:numId w:val="3"/>
              </w:numPr>
              <w:rPr>
                <w:ins w:id="99" w:author="Pedro Machado" w:date="2017-02-07T13:54:00Z"/>
                <w:b/>
                <w:bCs/>
              </w:rPr>
              <w:pPrChange w:id="100" w:author="Pedro Machado" w:date="2017-02-07T13:54:00Z">
                <w:pPr>
                  <w:pStyle w:val="NoSpacing"/>
                </w:pPr>
              </w:pPrChange>
            </w:pPr>
            <w:ins w:id="101" w:author="Pedro Machado" w:date="2017-02-07T13:51:00Z">
              <w:r>
                <w:rPr>
                  <w:b/>
                  <w:bCs/>
                </w:rPr>
                <w:t>airport bays</w:t>
              </w:r>
            </w:ins>
          </w:p>
          <w:p w14:paraId="12D1D788" w14:textId="6E7171BE" w:rsidR="00AD7968" w:rsidRPr="00AD7968" w:rsidRDefault="00AD7968" w:rsidP="00AD7968">
            <w:pPr>
              <w:pStyle w:val="NoSpacing"/>
              <w:numPr>
                <w:ilvl w:val="0"/>
                <w:numId w:val="3"/>
              </w:numPr>
              <w:rPr>
                <w:ins w:id="102" w:author="Pedro Machado" w:date="2017-02-07T13:51:00Z"/>
                <w:b/>
                <w:bCs/>
              </w:rPr>
              <w:pPrChange w:id="103" w:author="Pedro Machado" w:date="2017-02-07T13:54:00Z">
                <w:pPr>
                  <w:pStyle w:val="NoSpacing"/>
                </w:pPr>
              </w:pPrChange>
            </w:pPr>
            <w:ins w:id="104" w:author="Pedro Machado" w:date="2017-02-07T13:54:00Z">
              <w:r>
                <w:rPr>
                  <w:b/>
                  <w:bCs/>
                </w:rPr>
                <w:t>g</w:t>
              </w:r>
            </w:ins>
            <w:ins w:id="105" w:author="Pedro Machado" w:date="2017-02-07T13:51:00Z">
              <w:r>
                <w:rPr>
                  <w:b/>
                  <w:bCs/>
                </w:rPr>
                <w:t xml:space="preserve">round </w:t>
              </w:r>
            </w:ins>
            <w:ins w:id="106" w:author="Pedro Machado" w:date="2017-02-07T13:54:00Z">
              <w:r>
                <w:rPr>
                  <w:b/>
                  <w:bCs/>
                </w:rPr>
                <w:t>force</w:t>
              </w:r>
            </w:ins>
          </w:p>
        </w:tc>
        <w:tc>
          <w:tcPr>
            <w:tcW w:w="2582" w:type="dxa"/>
            <w:tcPrChange w:id="107" w:author="Pedro Machado" w:date="2017-02-07T13:52:00Z">
              <w:tcPr>
                <w:tcW w:w="3006" w:type="dxa"/>
                <w:gridSpan w:val="2"/>
              </w:tcPr>
            </w:tcPrChange>
          </w:tcPr>
          <w:p w14:paraId="17464278" w14:textId="160C627E" w:rsidR="00AD7968" w:rsidRDefault="00AD7968" w:rsidP="00D23AD8">
            <w:pPr>
              <w:pStyle w:val="NoSpacing"/>
              <w:rPr>
                <w:ins w:id="108" w:author="Pedro Machado" w:date="2017-02-07T13:51:00Z"/>
                <w:b/>
                <w:bCs/>
              </w:rPr>
            </w:pPr>
            <w:ins w:id="109" w:author="Pedro Machado" w:date="2017-02-07T13:52:00Z">
              <w:r>
                <w:rPr>
                  <w:b/>
                  <w:bCs/>
                </w:rPr>
                <w:t>Functional</w:t>
              </w:r>
            </w:ins>
          </w:p>
        </w:tc>
      </w:tr>
      <w:tr w:rsidR="00AD7968" w14:paraId="140D98B2" w14:textId="77777777" w:rsidTr="00AD7968">
        <w:trPr>
          <w:ins w:id="110" w:author="Pedro Machado" w:date="2017-02-07T13:59:00Z"/>
        </w:trPr>
        <w:tc>
          <w:tcPr>
            <w:tcW w:w="421" w:type="dxa"/>
          </w:tcPr>
          <w:p w14:paraId="67F5017B" w14:textId="68A7A121" w:rsidR="00AD7968" w:rsidRDefault="00AD7968" w:rsidP="00D23AD8">
            <w:pPr>
              <w:pStyle w:val="NoSpacing"/>
              <w:rPr>
                <w:ins w:id="111" w:author="Pedro Machado" w:date="2017-02-07T13:59:00Z"/>
              </w:rPr>
            </w:pPr>
            <w:ins w:id="112" w:author="Pedro Machado" w:date="2017-02-07T13:59:00Z">
              <w:r>
                <w:t>3</w:t>
              </w:r>
            </w:ins>
          </w:p>
        </w:tc>
        <w:tc>
          <w:tcPr>
            <w:tcW w:w="2084" w:type="dxa"/>
          </w:tcPr>
          <w:p w14:paraId="3D46B7CE" w14:textId="2CCB76C0" w:rsidR="00AD7968" w:rsidRDefault="00AD7968" w:rsidP="00D23AD8">
            <w:pPr>
              <w:pStyle w:val="NoSpacing"/>
              <w:rPr>
                <w:ins w:id="113" w:author="Pedro Machado" w:date="2017-02-07T13:59:00Z"/>
              </w:rPr>
            </w:pPr>
            <w:ins w:id="114" w:author="Pedro Machado" w:date="2017-02-07T13:59:00Z">
              <w:r>
                <w:t xml:space="preserve">Manage Passengers </w:t>
              </w:r>
            </w:ins>
          </w:p>
        </w:tc>
        <w:tc>
          <w:tcPr>
            <w:tcW w:w="3929" w:type="dxa"/>
          </w:tcPr>
          <w:p w14:paraId="5D0637CB" w14:textId="75A52F1C" w:rsidR="00AD7968" w:rsidRDefault="00AD7968" w:rsidP="00AD7968">
            <w:pPr>
              <w:pStyle w:val="NoSpacing"/>
              <w:rPr>
                <w:ins w:id="115" w:author="Pedro Machado" w:date="2017-02-07T13:59:00Z"/>
                <w:b/>
                <w:bCs/>
              </w:rPr>
            </w:pPr>
            <w:ins w:id="116" w:author="Pedro Machado" w:date="2017-02-07T13:59:00Z">
              <w:r>
                <w:rPr>
                  <w:b/>
                  <w:bCs/>
                </w:rPr>
                <w:t>…</w:t>
              </w:r>
            </w:ins>
          </w:p>
        </w:tc>
        <w:tc>
          <w:tcPr>
            <w:tcW w:w="2582" w:type="dxa"/>
          </w:tcPr>
          <w:p w14:paraId="52975E68" w14:textId="77777777" w:rsidR="00AD7968" w:rsidRDefault="00AD7968" w:rsidP="00D23AD8">
            <w:pPr>
              <w:pStyle w:val="NoSpacing"/>
              <w:rPr>
                <w:ins w:id="117" w:author="Pedro Machado" w:date="2017-02-07T13:59:00Z"/>
                <w:b/>
                <w:bCs/>
              </w:rPr>
            </w:pPr>
          </w:p>
        </w:tc>
      </w:tr>
      <w:tr w:rsidR="00AD7968" w14:paraId="77AD696F" w14:textId="77777777" w:rsidTr="00AD7968">
        <w:trPr>
          <w:ins w:id="118" w:author="Pedro Machado" w:date="2017-02-07T13:59:00Z"/>
        </w:trPr>
        <w:tc>
          <w:tcPr>
            <w:tcW w:w="421" w:type="dxa"/>
          </w:tcPr>
          <w:p w14:paraId="7D997DB5" w14:textId="52B2B4B8" w:rsidR="00AD7968" w:rsidRDefault="00AD7968" w:rsidP="00D23AD8">
            <w:pPr>
              <w:pStyle w:val="NoSpacing"/>
              <w:rPr>
                <w:ins w:id="119" w:author="Pedro Machado" w:date="2017-02-07T13:59:00Z"/>
              </w:rPr>
            </w:pPr>
            <w:ins w:id="120" w:author="Pedro Machado" w:date="2017-02-07T13:59:00Z">
              <w:r>
                <w:t>4</w:t>
              </w:r>
            </w:ins>
          </w:p>
        </w:tc>
        <w:tc>
          <w:tcPr>
            <w:tcW w:w="2084" w:type="dxa"/>
          </w:tcPr>
          <w:p w14:paraId="047874A8" w14:textId="2CCBD82D" w:rsidR="00AD7968" w:rsidRDefault="00AD7968" w:rsidP="00D23AD8">
            <w:pPr>
              <w:pStyle w:val="NoSpacing"/>
              <w:rPr>
                <w:ins w:id="121" w:author="Pedro Machado" w:date="2017-02-07T13:59:00Z"/>
              </w:rPr>
            </w:pPr>
            <w:ins w:id="122" w:author="Pedro Machado" w:date="2017-02-07T13:59:00Z">
              <w:r>
                <w:t>Manage staff</w:t>
              </w:r>
            </w:ins>
          </w:p>
        </w:tc>
        <w:tc>
          <w:tcPr>
            <w:tcW w:w="3929" w:type="dxa"/>
          </w:tcPr>
          <w:p w14:paraId="1C1FF3BA" w14:textId="6F3D5B4B" w:rsidR="00AD7968" w:rsidRDefault="00AD7968" w:rsidP="00AD7968">
            <w:pPr>
              <w:pStyle w:val="NoSpacing"/>
              <w:rPr>
                <w:ins w:id="123" w:author="Pedro Machado" w:date="2017-02-07T13:59:00Z"/>
                <w:b/>
                <w:bCs/>
              </w:rPr>
            </w:pPr>
            <w:ins w:id="124" w:author="Pedro Machado" w:date="2017-02-07T13:59:00Z">
              <w:r>
                <w:rPr>
                  <w:b/>
                  <w:bCs/>
                </w:rPr>
                <w:t>…</w:t>
              </w:r>
            </w:ins>
          </w:p>
        </w:tc>
        <w:tc>
          <w:tcPr>
            <w:tcW w:w="2582" w:type="dxa"/>
          </w:tcPr>
          <w:p w14:paraId="10D5DDDF" w14:textId="77777777" w:rsidR="00AD7968" w:rsidRDefault="00AD7968" w:rsidP="00D23AD8">
            <w:pPr>
              <w:pStyle w:val="NoSpacing"/>
              <w:rPr>
                <w:ins w:id="125" w:author="Pedro Machado" w:date="2017-02-07T13:59:00Z"/>
                <w:b/>
                <w:bCs/>
              </w:rPr>
            </w:pPr>
          </w:p>
        </w:tc>
      </w:tr>
      <w:tr w:rsidR="00AD7968" w14:paraId="71EE932C" w14:textId="77777777" w:rsidTr="00AD7968">
        <w:trPr>
          <w:ins w:id="126" w:author="Pedro Machado" w:date="2017-02-07T13:52:00Z"/>
        </w:trPr>
        <w:tc>
          <w:tcPr>
            <w:tcW w:w="421" w:type="dxa"/>
          </w:tcPr>
          <w:p w14:paraId="56A8D334" w14:textId="1130CDBD" w:rsidR="00AD7968" w:rsidRDefault="00AD7968" w:rsidP="00D23AD8">
            <w:pPr>
              <w:pStyle w:val="NoSpacing"/>
              <w:rPr>
                <w:ins w:id="127" w:author="Pedro Machado" w:date="2017-02-07T13:52:00Z"/>
              </w:rPr>
            </w:pPr>
            <w:ins w:id="128" w:author="Pedro Machado" w:date="2017-02-07T13:52:00Z">
              <w:r>
                <w:lastRenderedPageBreak/>
                <w:t>5</w:t>
              </w:r>
            </w:ins>
          </w:p>
        </w:tc>
        <w:tc>
          <w:tcPr>
            <w:tcW w:w="2084" w:type="dxa"/>
          </w:tcPr>
          <w:p w14:paraId="25BB5F4A" w14:textId="1BBA9BB6" w:rsidR="00AD7968" w:rsidRDefault="00AD7968" w:rsidP="00D23AD8">
            <w:pPr>
              <w:pStyle w:val="NoSpacing"/>
              <w:rPr>
                <w:ins w:id="129" w:author="Pedro Machado" w:date="2017-02-07T13:52:00Z"/>
              </w:rPr>
            </w:pPr>
            <w:ins w:id="130" w:author="Pedro Machado" w:date="2017-02-07T13:52:00Z">
              <w:r>
                <w:t>Assign physical spaces to flights</w:t>
              </w:r>
            </w:ins>
          </w:p>
        </w:tc>
        <w:tc>
          <w:tcPr>
            <w:tcW w:w="3929" w:type="dxa"/>
          </w:tcPr>
          <w:p w14:paraId="62E10756" w14:textId="7AA779F3" w:rsidR="00AD7968" w:rsidRDefault="00AD7968" w:rsidP="00AD7968">
            <w:pPr>
              <w:pStyle w:val="NoSpacing"/>
              <w:rPr>
                <w:ins w:id="131" w:author="Pedro Machado" w:date="2017-02-07T13:54:00Z"/>
                <w:b/>
                <w:bCs/>
              </w:rPr>
            </w:pPr>
            <w:ins w:id="132" w:author="Pedro Machado" w:date="2017-02-07T13:53:00Z">
              <w:r>
                <w:rPr>
                  <w:b/>
                  <w:bCs/>
                </w:rPr>
                <w:t>Correlate requirements 1 and 2</w:t>
              </w:r>
            </w:ins>
            <w:ins w:id="133" w:author="Pedro Machado" w:date="2017-02-07T13:54:00Z">
              <w:r>
                <w:rPr>
                  <w:b/>
                  <w:bCs/>
                </w:rPr>
                <w:t xml:space="preserve">. Generate error messages if there is an attempt to assign a runway/airport bay </w:t>
              </w:r>
            </w:ins>
            <w:proofErr w:type="gramStart"/>
            <w:ins w:id="134" w:author="Pedro Machado" w:date="2017-02-07T13:55:00Z">
              <w:r>
                <w:rPr>
                  <w:b/>
                  <w:bCs/>
                </w:rPr>
                <w:t>being</w:t>
              </w:r>
            </w:ins>
            <w:ins w:id="135" w:author="Pedro Machado" w:date="2017-02-07T13:54:00Z">
              <w:r>
                <w:rPr>
                  <w:b/>
                  <w:bCs/>
                </w:rPr>
                <w:t xml:space="preserve"> used</w:t>
              </w:r>
              <w:proofErr w:type="gramEnd"/>
              <w:r>
                <w:rPr>
                  <w:b/>
                  <w:bCs/>
                </w:rPr>
                <w:t xml:space="preserve"> in </w:t>
              </w:r>
            </w:ins>
            <w:ins w:id="136" w:author="Pedro Machado" w:date="2017-02-07T13:56:00Z">
              <w:r>
                <w:rPr>
                  <w:b/>
                  <w:bCs/>
                </w:rPr>
                <w:t>a</w:t>
              </w:r>
            </w:ins>
            <w:ins w:id="137" w:author="Pedro Machado" w:date="2017-02-07T13:54:00Z">
              <w:r>
                <w:rPr>
                  <w:b/>
                  <w:bCs/>
                </w:rPr>
                <w:t xml:space="preserve"> particular time</w:t>
              </w:r>
            </w:ins>
            <w:ins w:id="138" w:author="Pedro Machado" w:date="2017-02-07T13:56:00Z">
              <w:r>
                <w:rPr>
                  <w:b/>
                  <w:bCs/>
                </w:rPr>
                <w:t xml:space="preserve"> slot</w:t>
              </w:r>
            </w:ins>
            <w:ins w:id="139" w:author="Pedro Machado" w:date="2017-02-07T13:54:00Z">
              <w:r>
                <w:rPr>
                  <w:b/>
                  <w:bCs/>
                </w:rPr>
                <w:t>.</w:t>
              </w:r>
            </w:ins>
          </w:p>
          <w:p w14:paraId="204354DB" w14:textId="5FA13296" w:rsidR="00AD7968" w:rsidRDefault="00AD7968" w:rsidP="00AD7968">
            <w:pPr>
              <w:pStyle w:val="NoSpacing"/>
              <w:rPr>
                <w:ins w:id="140" w:author="Pedro Machado" w:date="2017-02-07T13:52:00Z"/>
                <w:b/>
                <w:bCs/>
              </w:rPr>
            </w:pPr>
            <w:ins w:id="141" w:author="Pedro Machado" w:date="2017-02-07T13:55:00Z">
              <w:r>
                <w:rPr>
                  <w:b/>
                  <w:bCs/>
                </w:rPr>
                <w:t xml:space="preserve">Prioritise landings and departures. </w:t>
              </w:r>
            </w:ins>
          </w:p>
        </w:tc>
        <w:tc>
          <w:tcPr>
            <w:tcW w:w="2582" w:type="dxa"/>
          </w:tcPr>
          <w:p w14:paraId="521B0729" w14:textId="162765AE" w:rsidR="00AD7968" w:rsidRDefault="00AD7968" w:rsidP="00D23AD8">
            <w:pPr>
              <w:pStyle w:val="NoSpacing"/>
              <w:rPr>
                <w:ins w:id="142" w:author="Pedro Machado" w:date="2017-02-07T13:52:00Z"/>
                <w:b/>
                <w:bCs/>
              </w:rPr>
            </w:pPr>
            <w:ins w:id="143" w:author="Pedro Machado" w:date="2017-02-07T13:53:00Z">
              <w:r>
                <w:rPr>
                  <w:b/>
                  <w:bCs/>
                </w:rPr>
                <w:t>Functional</w:t>
              </w:r>
            </w:ins>
          </w:p>
        </w:tc>
      </w:tr>
    </w:tbl>
    <w:p w14:paraId="2860A3E7" w14:textId="6DE35E2F" w:rsidR="0070063E" w:rsidRDefault="0070063E" w:rsidP="00D23AD8">
      <w:pPr>
        <w:pStyle w:val="NoSpacing"/>
      </w:pPr>
      <w:r w:rsidRPr="00CC1107">
        <w:rPr>
          <w:b/>
          <w:bCs/>
        </w:rPr>
        <w:br/>
      </w:r>
      <w:r w:rsidR="1C5C1C72" w:rsidRPr="00CC1107">
        <w:rPr>
          <w:b/>
          <w:bCs/>
        </w:rPr>
        <w:t>**</w:t>
      </w:r>
      <w:r w:rsidR="00D23AD8" w:rsidRPr="00CC1107">
        <w:rPr>
          <w:b/>
          <w:bCs/>
        </w:rPr>
        <w:t>EXAMPLE FOR FIND PLANE IN THE AIR</w:t>
      </w:r>
      <w:r w:rsidR="1C5C1C72" w:rsidRPr="00CC1107">
        <w:rPr>
          <w:b/>
          <w:bCs/>
        </w:rPr>
        <w:t>**</w:t>
      </w:r>
      <w:r w:rsidRPr="00CC1107">
        <w:rPr>
          <w:b/>
          <w:bCs/>
        </w:rPr>
        <w:br/>
      </w:r>
      <w:r w:rsidRPr="00CC1107">
        <w:rPr>
          <w:b/>
          <w:bCs/>
        </w:rPr>
        <w:br/>
      </w:r>
      <w:r w:rsidR="1C5C1C72" w:rsidRPr="00CC1107">
        <w:rPr>
          <w:b/>
          <w:bCs/>
        </w:rPr>
        <w:t>'want to find where about plane from London to Paris is</w:t>
      </w:r>
      <w:r w:rsidR="00D23AD8" w:rsidRPr="00CC1107">
        <w:rPr>
          <w:b/>
          <w:bCs/>
        </w:rPr>
        <w:t>?’</w:t>
      </w:r>
      <w:r w:rsidRPr="00CC1107">
        <w:rPr>
          <w:b/>
          <w:bCs/>
        </w:rPr>
        <w:br/>
      </w:r>
      <w:r w:rsidRPr="00CC1107">
        <w:rPr>
          <w:b/>
          <w:bCs/>
        </w:rPr>
        <w:br/>
      </w:r>
      <w:proofErr w:type="gramStart"/>
      <w:r w:rsidR="1C5C1C72" w:rsidRPr="00CC1107">
        <w:rPr>
          <w:b/>
          <w:bCs/>
        </w:rPr>
        <w:t>75%</w:t>
      </w:r>
      <w:proofErr w:type="gramEnd"/>
      <w:r w:rsidR="1C5C1C72" w:rsidRPr="00CC1107">
        <w:rPr>
          <w:b/>
          <w:bCs/>
        </w:rPr>
        <w:t xml:space="preserve"> of </w:t>
      </w:r>
      <w:r w:rsidR="00D23AD8" w:rsidRPr="00CC1107">
        <w:rPr>
          <w:b/>
          <w:bCs/>
        </w:rPr>
        <w:t xml:space="preserve">flight </w:t>
      </w:r>
      <w:r w:rsidR="1C5C1C72" w:rsidRPr="00CC1107">
        <w:rPr>
          <w:b/>
          <w:bCs/>
        </w:rPr>
        <w:t>time/distance completed</w:t>
      </w:r>
      <w:r w:rsidRPr="00CC1107">
        <w:rPr>
          <w:b/>
          <w:bCs/>
        </w:rPr>
        <w:br/>
      </w:r>
      <w:r w:rsidR="00D23AD8" w:rsidRPr="00CC1107">
        <w:rPr>
          <w:b/>
          <w:bCs/>
        </w:rPr>
        <w:t>if total distance from London to Paris is 2000miles</w:t>
      </w:r>
      <w:r w:rsidR="00D23AD8" w:rsidRPr="00CC1107">
        <w:rPr>
          <w:b/>
          <w:bCs/>
        </w:rPr>
        <w:br/>
      </w:r>
      <w:r w:rsidR="1C5C1C72" w:rsidRPr="00CC1107">
        <w:rPr>
          <w:b/>
          <w:bCs/>
        </w:rPr>
        <w:t>find 75% of 2000miles = plane is here on map</w:t>
      </w:r>
      <w:r w:rsidR="0025450B" w:rsidRPr="00CC1107">
        <w:rPr>
          <w:b/>
          <w:bCs/>
        </w:rPr>
        <w:t>.</w:t>
      </w:r>
      <w:r w:rsidR="00D23AD8">
        <w:br/>
      </w:r>
    </w:p>
    <w:sectPr w:rsidR="00700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Pedro Machado" w:date="2017-02-07T13:41:00Z" w:initials="NTU_PM">
    <w:p w14:paraId="6C421B39" w14:textId="133620C8" w:rsidR="00027360" w:rsidRDefault="00027360">
      <w:pPr>
        <w:pStyle w:val="CommentText"/>
      </w:pPr>
      <w:r>
        <w:rPr>
          <w:rStyle w:val="CommentReference"/>
        </w:rPr>
        <w:annotationRef/>
      </w:r>
      <w:r>
        <w:t xml:space="preserve">Already included in previous </w:t>
      </w:r>
    </w:p>
  </w:comment>
  <w:comment w:id="16" w:author="Pedro Machado" w:date="2017-02-07T13:48:00Z" w:initials="NTU_PM">
    <w:p w14:paraId="3751E45D" w14:textId="21E291B0" w:rsidR="00027360" w:rsidRDefault="00027360">
      <w:pPr>
        <w:pStyle w:val="CommentText"/>
      </w:pPr>
      <w:r>
        <w:rPr>
          <w:rStyle w:val="CommentReference"/>
        </w:rPr>
        <w:annotationRef/>
      </w:r>
      <w:r>
        <w:t>Manage flights</w:t>
      </w:r>
    </w:p>
  </w:comment>
  <w:comment w:id="20" w:author="Pedro Machado" w:date="2017-02-07T13:58:00Z" w:initials="NTU_PM">
    <w:p w14:paraId="294EA452" w14:textId="03CDA0E5" w:rsidR="00AD7968" w:rsidRDefault="00AD7968">
      <w:pPr>
        <w:pStyle w:val="CommentText"/>
      </w:pPr>
      <w:r>
        <w:rPr>
          <w:rStyle w:val="CommentReference"/>
        </w:rPr>
        <w:annotationRef/>
      </w:r>
      <w:r>
        <w:t>Requirement 2</w:t>
      </w:r>
    </w:p>
  </w:comment>
  <w:comment w:id="24" w:author="Pedro Machado" w:date="2017-02-07T14:05:00Z" w:initials="NTU_PM">
    <w:p w14:paraId="300C3D1D" w14:textId="4334A601" w:rsidR="00E57D93" w:rsidRDefault="00E57D93">
      <w:pPr>
        <w:pStyle w:val="CommentText"/>
      </w:pPr>
      <w:r>
        <w:rPr>
          <w:rStyle w:val="CommentReference"/>
        </w:rPr>
        <w:annotationRef/>
      </w:r>
      <w:r>
        <w:t>Some questions to consider!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421B39" w15:done="0"/>
  <w15:commentEx w15:paraId="3751E45D" w15:done="0"/>
  <w15:commentEx w15:paraId="294EA452" w15:done="0"/>
  <w15:commentEx w15:paraId="300C3D1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14C4B"/>
    <w:multiLevelType w:val="hybridMultilevel"/>
    <w:tmpl w:val="F7F87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D0087"/>
    <w:multiLevelType w:val="hybridMultilevel"/>
    <w:tmpl w:val="07BCF05C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C715B"/>
    <w:multiLevelType w:val="hybridMultilevel"/>
    <w:tmpl w:val="07BCF05C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dro Machado">
    <w15:presenceInfo w15:providerId="None" w15:userId="Pedro Machad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1C7"/>
    <w:rsid w:val="00027360"/>
    <w:rsid w:val="000A552B"/>
    <w:rsid w:val="0025450B"/>
    <w:rsid w:val="006D71C7"/>
    <w:rsid w:val="0070063E"/>
    <w:rsid w:val="00936827"/>
    <w:rsid w:val="00AD7968"/>
    <w:rsid w:val="00B83B9D"/>
    <w:rsid w:val="00CC1107"/>
    <w:rsid w:val="00D23AD8"/>
    <w:rsid w:val="00E57D93"/>
    <w:rsid w:val="1C5C1C72"/>
    <w:rsid w:val="675EF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DEFD"/>
  <w15:chartTrackingRefBased/>
  <w15:docId w15:val="{734D96FB-EEF9-4722-A223-3E17FC94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50B"/>
  </w:style>
  <w:style w:type="paragraph" w:styleId="Heading1">
    <w:name w:val="heading 1"/>
    <w:basedOn w:val="Normal"/>
    <w:next w:val="Normal"/>
    <w:link w:val="Heading1Char"/>
    <w:uiPriority w:val="9"/>
    <w:qFormat/>
    <w:rsid w:val="0025450B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50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450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50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50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50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50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50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50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450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50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5450B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450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50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50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50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50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50B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50B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450B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5450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5450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50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450B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25450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5450B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5450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5450B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50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50B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5450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5450B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5450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5450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5450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450B"/>
    <w:pPr>
      <w:outlineLvl w:val="9"/>
    </w:pPr>
  </w:style>
  <w:style w:type="table" w:styleId="TableGrid">
    <w:name w:val="Table Grid"/>
    <w:basedOn w:val="TableNormal"/>
    <w:uiPriority w:val="39"/>
    <w:rsid w:val="00027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273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73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73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3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3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3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3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06E9E-FD31-4038-A140-CE1200BC9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Zalewski 2015 (N0623403)</dc:creator>
  <cp:keywords/>
  <dc:description/>
  <cp:lastModifiedBy>Pedro Machado</cp:lastModifiedBy>
  <cp:revision>2</cp:revision>
  <dcterms:created xsi:type="dcterms:W3CDTF">2017-02-07T14:09:00Z</dcterms:created>
  <dcterms:modified xsi:type="dcterms:W3CDTF">2017-02-07T14:09:00Z</dcterms:modified>
</cp:coreProperties>
</file>