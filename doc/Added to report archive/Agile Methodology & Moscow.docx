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3E60" w14:textId="77777777" w:rsidR="0052481B" w:rsidRPr="007A48AF" w:rsidRDefault="007A48AF" w:rsidP="007A48AF">
      <w:pPr>
        <w:rPr>
          <w:b/>
          <w:bCs/>
        </w:rPr>
      </w:pPr>
      <w:r w:rsidRPr="007A48AF">
        <w:rPr>
          <w:b/>
          <w:bCs/>
        </w:rPr>
        <w:t xml:space="preserve">Agile Methodology </w:t>
      </w:r>
      <w:r>
        <w:rPr>
          <w:b/>
          <w:bCs/>
        </w:rPr>
        <w:t>(Scrum)</w:t>
      </w:r>
    </w:p>
    <w:p w14:paraId="76BB9D79" w14:textId="77777777" w:rsidR="0052481B" w:rsidRDefault="00276936" w:rsidP="007A48AF">
      <w:pPr>
        <w:jc w:val="center"/>
      </w:pPr>
      <w:r>
        <w:pict w14:anchorId="29EFD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68.75pt">
            <v:imagedata r:id="rId4" o:title="index2"/>
          </v:shape>
        </w:pict>
      </w:r>
    </w:p>
    <w:p w14:paraId="1695186E" w14:textId="77777777" w:rsidR="0052481B" w:rsidRDefault="0052481B" w:rsidP="0052481B">
      <w:r>
        <w:t xml:space="preserve">Methodologies are methods which are used to carry out projects and manage development teams in the IT industry. Many different mythologies fall under the agile mythology category. The </w:t>
      </w:r>
      <w:r w:rsidR="009E523F">
        <w:t xml:space="preserve">main </w:t>
      </w:r>
      <w:r>
        <w:t xml:space="preserve">difference between agile methodologies and more traditional mythologies (Waterfall for example). </w:t>
      </w:r>
      <w:r w:rsidR="009E523F">
        <w:t xml:space="preserve">Unlike waterfall model, agile mythologies follow a sequential approach which gives us room to change the requirements of the projects if we were to decide to aim for higher grades during the project. </w:t>
      </w:r>
    </w:p>
    <w:p w14:paraId="70D6F5F8" w14:textId="77777777" w:rsidR="009E523F" w:rsidRDefault="009E523F" w:rsidP="0052481B">
      <w:r>
        <w:t>This also gives us the chance to work on our project and start the very basic features without spending too much of our given time doing extensive planning, instead we can start building on the early features of the project.</w:t>
      </w:r>
    </w:p>
    <w:p w14:paraId="01A72C46" w14:textId="77777777" w:rsidR="009E523F" w:rsidRDefault="009E523F" w:rsidP="0052481B">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55A329B" w14:textId="77777777" w:rsidR="009E523F" w:rsidRDefault="002E686D" w:rsidP="0052481B">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7054081F" w14:textId="77777777" w:rsidR="002E686D" w:rsidRDefault="002E686D" w:rsidP="0052481B">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62C89237" w14:textId="77777777" w:rsidR="007A48AF" w:rsidRDefault="007A48AF" w:rsidP="0052481B"/>
    <w:p w14:paraId="439E39CC" w14:textId="77777777" w:rsidR="007A48AF" w:rsidRDefault="007A48AF" w:rsidP="0052481B"/>
    <w:p w14:paraId="281C1D94" w14:textId="77777777" w:rsidR="007A48AF" w:rsidRDefault="007A48AF" w:rsidP="0052481B"/>
    <w:p w14:paraId="59A781C5" w14:textId="77777777" w:rsidR="00860D4E" w:rsidRDefault="00860D4E" w:rsidP="0052481B"/>
    <w:p w14:paraId="0A2A3597" w14:textId="77777777" w:rsidR="00860D4E" w:rsidRDefault="00860D4E" w:rsidP="0052481B"/>
    <w:p w14:paraId="10569F3A" w14:textId="77777777" w:rsidR="00860D4E" w:rsidRPr="00860D4E" w:rsidRDefault="00DF24F6" w:rsidP="0052481B">
      <w:pPr>
        <w:rPr>
          <w:b/>
          <w:bCs/>
        </w:rPr>
      </w:pPr>
      <w:r>
        <w:rPr>
          <w:b/>
          <w:bCs/>
        </w:rPr>
        <w:lastRenderedPageBreak/>
        <w:t>Agile Lifecycle Description</w:t>
      </w:r>
      <w:r w:rsidR="00B81095">
        <w:rPr>
          <w:b/>
          <w:bCs/>
        </w:rPr>
        <w:t xml:space="preserve"> (Scrum)</w:t>
      </w:r>
      <w:r>
        <w:rPr>
          <w:b/>
          <w:bCs/>
        </w:rPr>
        <w:t xml:space="preserve"> </w:t>
      </w:r>
    </w:p>
    <w:p w14:paraId="66271E7A" w14:textId="77777777" w:rsidR="00860D4E" w:rsidRDefault="00860D4E" w:rsidP="0052481B"/>
    <w:p w14:paraId="05C9272F" w14:textId="77777777" w:rsidR="00860D4E" w:rsidRDefault="00DF24F6" w:rsidP="0052481B">
      <w:pPr>
        <w:rPr>
          <w:i/>
          <w:iCs/>
        </w:rPr>
      </w:pPr>
      <w:r w:rsidRPr="00DF24F6">
        <w:rPr>
          <w:i/>
          <w:iCs/>
        </w:rPr>
        <w:t>Planning/Analysis Phase:</w:t>
      </w:r>
    </w:p>
    <w:p w14:paraId="10F0E907" w14:textId="77777777" w:rsidR="00DF24F6" w:rsidRDefault="00DF24F6" w:rsidP="0052481B">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052878CE" w14:textId="77777777" w:rsidR="00DF24F6" w:rsidRDefault="00DF24F6" w:rsidP="0052481B"/>
    <w:p w14:paraId="7CAF2058" w14:textId="77777777" w:rsidR="00DF24F6" w:rsidRPr="00B81095" w:rsidRDefault="00D10A3B" w:rsidP="0052481B">
      <w:pPr>
        <w:rPr>
          <w:i/>
          <w:iCs/>
        </w:rPr>
      </w:pPr>
      <w:r>
        <w:rPr>
          <w:i/>
          <w:iCs/>
        </w:rPr>
        <w:t>Sprint Planning/Meeting</w:t>
      </w:r>
      <w:r w:rsidR="00DF24F6" w:rsidRPr="00B81095">
        <w:rPr>
          <w:i/>
          <w:iCs/>
        </w:rPr>
        <w:t>:</w:t>
      </w:r>
    </w:p>
    <w:p w14:paraId="6578C1EF" w14:textId="77777777" w:rsidR="00D10A3B" w:rsidRDefault="00DF24F6" w:rsidP="00D10A3B">
      <w:r>
        <w:t xml:space="preserve">In this stage of the lifecycle, </w:t>
      </w:r>
      <w:r w:rsidR="00B81095">
        <w:t>we assign work to the members of the team; determining what work which will be completed by each member. This will determine what work they will cover in the sprint week and present during the next meeting.</w:t>
      </w:r>
      <w:r w:rsidR="00D10A3B">
        <w:t xml:space="preserve"> Every meeting apart from the very first, we will discuss what we have completed since the last meeting, the problems we encountered and if we fixed them. Work is then assigned for the sprint.</w:t>
      </w:r>
    </w:p>
    <w:p w14:paraId="64B4D24D" w14:textId="77777777" w:rsidR="00E65F75" w:rsidRDefault="00E65F75" w:rsidP="00D10A3B">
      <w:r>
        <w:t xml:space="preserve"> </w:t>
      </w:r>
    </w:p>
    <w:p w14:paraId="07F4C412" w14:textId="77777777" w:rsidR="00E65F75" w:rsidRPr="00E65F75" w:rsidRDefault="00E65F75" w:rsidP="0052481B">
      <w:pPr>
        <w:rPr>
          <w:i/>
          <w:iCs/>
        </w:rPr>
      </w:pPr>
      <w:r w:rsidRPr="00E65F75">
        <w:rPr>
          <w:i/>
          <w:iCs/>
        </w:rPr>
        <w:t>Sprint:</w:t>
      </w:r>
    </w:p>
    <w:p w14:paraId="54128FD3" w14:textId="77777777" w:rsidR="00E65F75" w:rsidRDefault="00E65F75" w:rsidP="0052481B">
      <w:r>
        <w:t>During this phase, which is the key phase of the lifecycle, during this week; work that was assigned to the members is completed. In this phase we plan on actua</w:t>
      </w:r>
      <w:r w:rsidR="00D10A3B">
        <w:t>lly creating our software, creating the actual functionalities, working on the documentation and testing the program.</w:t>
      </w:r>
      <w:r>
        <w:t xml:space="preserve">  Each sprint will be one w</w:t>
      </w:r>
      <w:r w:rsidR="00FF7AB5">
        <w:t>eek, we will then return to the last phase of our lifecycle, iterating the meeting and sprint phase until the project is complete.</w:t>
      </w:r>
    </w:p>
    <w:p w14:paraId="67246EB6" w14:textId="77777777" w:rsidR="00E65F75" w:rsidRDefault="00E65F75" w:rsidP="0052481B"/>
    <w:p w14:paraId="7BB82CE2" w14:textId="77777777" w:rsidR="00E65F75" w:rsidRDefault="00D10A3B" w:rsidP="0052481B">
      <w:commentRangeStart w:id="0"/>
      <w:r>
        <w:t>Working system</w:t>
      </w:r>
      <w:r w:rsidR="00FF7AB5">
        <w:t xml:space="preserve"> release</w:t>
      </w:r>
      <w:r>
        <w:t>:</w:t>
      </w:r>
    </w:p>
    <w:p w14:paraId="639EC21A" w14:textId="77777777" w:rsidR="00D10A3B" w:rsidRDefault="00D10A3B" w:rsidP="00DD162F">
      <w:r>
        <w:t xml:space="preserve">This is the final phase of our project lifecycle, this will be the point where we will upload the piece of work we have created (Software &amp; Documentation). </w:t>
      </w:r>
      <w:r w:rsidR="00DD162F">
        <w:t>We will demo the product to our lab tutor. During this phase we expect to receive feedback on our project.</w:t>
      </w:r>
      <w:commentRangeEnd w:id="0"/>
      <w:r w:rsidR="004D1D15">
        <w:rPr>
          <w:rStyle w:val="CommentReference"/>
        </w:rPr>
        <w:commentReference w:id="0"/>
      </w:r>
    </w:p>
    <w:p w14:paraId="5C893DC7" w14:textId="77777777" w:rsidR="00DF24F6" w:rsidRPr="00DF24F6" w:rsidRDefault="00DF24F6" w:rsidP="0052481B"/>
    <w:p w14:paraId="1813EF6F" w14:textId="77777777" w:rsidR="00DF24F6" w:rsidRDefault="00DF24F6" w:rsidP="0052481B"/>
    <w:p w14:paraId="4FD53DA1" w14:textId="77777777" w:rsidR="00860D4E" w:rsidRDefault="00860D4E" w:rsidP="0052481B"/>
    <w:p w14:paraId="42AA2E31" w14:textId="77777777" w:rsidR="00860D4E" w:rsidRDefault="00860D4E" w:rsidP="0052481B"/>
    <w:p w14:paraId="15BAEC70" w14:textId="77777777" w:rsidR="00860D4E" w:rsidRDefault="00860D4E" w:rsidP="0052481B"/>
    <w:p w14:paraId="3F0D47F9" w14:textId="77777777" w:rsidR="00860D4E" w:rsidRDefault="00860D4E" w:rsidP="0052481B"/>
    <w:p w14:paraId="7B8EF9A3" w14:textId="77777777" w:rsidR="00860D4E" w:rsidRDefault="00860D4E" w:rsidP="0052481B"/>
    <w:p w14:paraId="370BEEC8" w14:textId="77777777" w:rsidR="00860D4E" w:rsidRDefault="00860D4E" w:rsidP="0052481B"/>
    <w:p w14:paraId="5FD43F34" w14:textId="77777777" w:rsidR="007A48AF" w:rsidRDefault="007A48AF" w:rsidP="0052481B"/>
    <w:p w14:paraId="6C8991D8" w14:textId="77777777" w:rsidR="007A48AF" w:rsidRDefault="007A48AF" w:rsidP="007A48AF">
      <w:r>
        <w:tab/>
      </w:r>
      <w:r>
        <w:tab/>
      </w:r>
    </w:p>
    <w:p w14:paraId="74ACF125" w14:textId="77777777" w:rsidR="007A48AF" w:rsidRDefault="007A48AF" w:rsidP="007A48AF">
      <w:pPr>
        <w:ind w:left="1440" w:firstLine="720"/>
        <w:rPr>
          <w:b/>
          <w:bCs/>
        </w:rPr>
      </w:pPr>
      <w:r>
        <w:rPr>
          <w:b/>
          <w:bCs/>
        </w:rPr>
        <w:t xml:space="preserve">Airport Booking System </w:t>
      </w:r>
      <w:r w:rsidRPr="007A48AF">
        <w:rPr>
          <w:b/>
          <w:bCs/>
        </w:rPr>
        <w:t>Moscow Analysis</w:t>
      </w:r>
    </w:p>
    <w:p w14:paraId="29AC0504" w14:textId="77777777" w:rsidR="007A48AF" w:rsidRDefault="007A48AF" w:rsidP="007A48AF">
      <w:pPr>
        <w:ind w:left="1440" w:firstLine="720"/>
        <w:rPr>
          <w:b/>
          <w:bCs/>
        </w:rPr>
      </w:pPr>
    </w:p>
    <w:tbl>
      <w:tblPr>
        <w:tblStyle w:val="TableGrid"/>
        <w:tblW w:w="0" w:type="auto"/>
        <w:tblInd w:w="-5" w:type="dxa"/>
        <w:tblLook w:val="04A0" w:firstRow="1" w:lastRow="0" w:firstColumn="1" w:lastColumn="0" w:noHBand="0" w:noVBand="1"/>
      </w:tblPr>
      <w:tblGrid>
        <w:gridCol w:w="2666"/>
        <w:gridCol w:w="1729"/>
        <w:gridCol w:w="1321"/>
        <w:gridCol w:w="1860"/>
      </w:tblGrid>
      <w:tr w:rsidR="007A48AF" w14:paraId="66E64FA3" w14:textId="77777777" w:rsidTr="007A48AF">
        <w:tc>
          <w:tcPr>
            <w:tcW w:w="2666" w:type="dxa"/>
          </w:tcPr>
          <w:p w14:paraId="47492592" w14:textId="77777777" w:rsidR="007A48AF" w:rsidRPr="00FA088B" w:rsidRDefault="007A48AF" w:rsidP="007A48AF">
            <w:pPr>
              <w:rPr>
                <w:b/>
                <w:bCs/>
              </w:rPr>
            </w:pPr>
            <w:r w:rsidRPr="00FA088B">
              <w:rPr>
                <w:b/>
                <w:bCs/>
              </w:rPr>
              <w:t>Must Haves</w:t>
            </w:r>
          </w:p>
        </w:tc>
        <w:tc>
          <w:tcPr>
            <w:tcW w:w="1729" w:type="dxa"/>
          </w:tcPr>
          <w:p w14:paraId="5C3337F1" w14:textId="77777777" w:rsidR="007A48AF" w:rsidRPr="00FA088B" w:rsidRDefault="007A48AF" w:rsidP="007A48AF">
            <w:pPr>
              <w:rPr>
                <w:b/>
                <w:bCs/>
              </w:rPr>
            </w:pPr>
            <w:r w:rsidRPr="00FA088B">
              <w:rPr>
                <w:b/>
                <w:bCs/>
              </w:rPr>
              <w:t>Should Haves</w:t>
            </w:r>
          </w:p>
        </w:tc>
        <w:tc>
          <w:tcPr>
            <w:tcW w:w="1321" w:type="dxa"/>
          </w:tcPr>
          <w:p w14:paraId="33F5F397" w14:textId="77777777" w:rsidR="007A48AF" w:rsidRPr="00FA088B" w:rsidRDefault="007A48AF" w:rsidP="007A48AF">
            <w:pPr>
              <w:rPr>
                <w:b/>
                <w:bCs/>
              </w:rPr>
            </w:pPr>
            <w:r w:rsidRPr="00FA088B">
              <w:rPr>
                <w:b/>
                <w:bCs/>
              </w:rPr>
              <w:t>Could Haves</w:t>
            </w:r>
          </w:p>
        </w:tc>
        <w:tc>
          <w:tcPr>
            <w:tcW w:w="1860" w:type="dxa"/>
          </w:tcPr>
          <w:p w14:paraId="7D8EB5ED" w14:textId="77777777" w:rsidR="007A48AF" w:rsidRPr="00FA088B" w:rsidRDefault="007A48AF" w:rsidP="007A48AF">
            <w:pPr>
              <w:rPr>
                <w:b/>
                <w:bCs/>
              </w:rPr>
            </w:pPr>
            <w:r w:rsidRPr="00FA088B">
              <w:rPr>
                <w:b/>
                <w:bCs/>
              </w:rPr>
              <w:t>Won’t Haves</w:t>
            </w:r>
          </w:p>
        </w:tc>
      </w:tr>
      <w:tr w:rsidR="007A48AF" w14:paraId="708591BF" w14:textId="77777777" w:rsidTr="007A48AF">
        <w:tc>
          <w:tcPr>
            <w:tcW w:w="2666" w:type="dxa"/>
          </w:tcPr>
          <w:p w14:paraId="2C8A1AE0" w14:textId="77777777" w:rsidR="007A48AF" w:rsidRDefault="007A48AF" w:rsidP="007A48AF">
            <w:r>
              <w:t>Login System</w:t>
            </w:r>
          </w:p>
        </w:tc>
        <w:tc>
          <w:tcPr>
            <w:tcW w:w="1729" w:type="dxa"/>
          </w:tcPr>
          <w:p w14:paraId="4935C41D" w14:textId="77777777" w:rsidR="007A48AF" w:rsidRDefault="007A48AF" w:rsidP="007A48AF">
            <w:r>
              <w:t>Book specific Seats</w:t>
            </w:r>
          </w:p>
        </w:tc>
        <w:tc>
          <w:tcPr>
            <w:tcW w:w="1321" w:type="dxa"/>
          </w:tcPr>
          <w:p w14:paraId="2EB163FA" w14:textId="77777777" w:rsidR="007A48AF" w:rsidRDefault="007A48AF" w:rsidP="007A48AF">
            <w:r>
              <w:t>Landing areas available for planes</w:t>
            </w:r>
          </w:p>
        </w:tc>
        <w:tc>
          <w:tcPr>
            <w:tcW w:w="1860" w:type="dxa"/>
          </w:tcPr>
          <w:p w14:paraId="665546AF" w14:textId="77777777" w:rsidR="007A48AF" w:rsidRDefault="00860D4E" w:rsidP="007A48AF">
            <w:r>
              <w:t>Change plane route</w:t>
            </w:r>
          </w:p>
        </w:tc>
      </w:tr>
      <w:tr w:rsidR="007A48AF" w14:paraId="1B1F95BE" w14:textId="77777777" w:rsidTr="007A48AF">
        <w:tc>
          <w:tcPr>
            <w:tcW w:w="2666" w:type="dxa"/>
          </w:tcPr>
          <w:p w14:paraId="4F3534FC" w14:textId="77777777" w:rsidR="007A48AF" w:rsidRDefault="007A48AF" w:rsidP="007A48AF">
            <w:r>
              <w:t>Book Flights</w:t>
            </w:r>
          </w:p>
        </w:tc>
        <w:tc>
          <w:tcPr>
            <w:tcW w:w="1729" w:type="dxa"/>
          </w:tcPr>
          <w:p w14:paraId="473E9744" w14:textId="77777777" w:rsidR="007A48AF" w:rsidRDefault="007A48AF" w:rsidP="007A48AF">
            <w:r>
              <w:t xml:space="preserve">View plane information (Engine size </w:t>
            </w:r>
            <w:r w:rsidR="00860D4E">
              <w:t>etc.</w:t>
            </w:r>
            <w:r>
              <w:t>)</w:t>
            </w:r>
          </w:p>
        </w:tc>
        <w:tc>
          <w:tcPr>
            <w:tcW w:w="1321" w:type="dxa"/>
          </w:tcPr>
          <w:p w14:paraId="473DDEE0" w14:textId="77777777" w:rsidR="007A48AF" w:rsidRDefault="008A286F" w:rsidP="007A48AF">
            <w:r>
              <w:t>Staff information on plane.</w:t>
            </w:r>
          </w:p>
        </w:tc>
        <w:tc>
          <w:tcPr>
            <w:tcW w:w="1860" w:type="dxa"/>
          </w:tcPr>
          <w:p w14:paraId="2B9C02AE" w14:textId="77777777" w:rsidR="007A48AF" w:rsidRDefault="00860D4E" w:rsidP="007A48AF">
            <w:r>
              <w:t>Delete/edit plane information (Engine Size)</w:t>
            </w:r>
          </w:p>
        </w:tc>
      </w:tr>
      <w:tr w:rsidR="007A48AF" w14:paraId="3BE6C8A7" w14:textId="77777777" w:rsidTr="007A48AF">
        <w:tc>
          <w:tcPr>
            <w:tcW w:w="2666" w:type="dxa"/>
          </w:tcPr>
          <w:p w14:paraId="25C06D45" w14:textId="77777777" w:rsidR="007A48AF" w:rsidRDefault="007A48AF" w:rsidP="007A48AF">
            <w:r>
              <w:t>Edit Bookings</w:t>
            </w:r>
          </w:p>
        </w:tc>
        <w:tc>
          <w:tcPr>
            <w:tcW w:w="1729" w:type="dxa"/>
          </w:tcPr>
          <w:p w14:paraId="622CC256" w14:textId="77777777" w:rsidR="007A48AF" w:rsidRDefault="007A48AF" w:rsidP="007A48AF">
            <w:r>
              <w:t>Automatic updating flight departure board</w:t>
            </w:r>
          </w:p>
        </w:tc>
        <w:tc>
          <w:tcPr>
            <w:tcW w:w="1321" w:type="dxa"/>
          </w:tcPr>
          <w:p w14:paraId="6A284803" w14:textId="77777777" w:rsidR="007A48AF" w:rsidRDefault="004D1D15" w:rsidP="007A48AF">
            <w:ins w:id="1" w:author="Pedro Machado" w:date="2017-03-21T09:56:00Z">
              <w:r>
                <w:t>Can a specific type of user edit bookings?</w:t>
              </w:r>
            </w:ins>
          </w:p>
        </w:tc>
        <w:tc>
          <w:tcPr>
            <w:tcW w:w="1860" w:type="dxa"/>
          </w:tcPr>
          <w:p w14:paraId="265F9513" w14:textId="77777777" w:rsidR="007A48AF" w:rsidRDefault="007A48AF" w:rsidP="007A48AF"/>
        </w:tc>
      </w:tr>
      <w:tr w:rsidR="007A48AF" w14:paraId="2392D5C0" w14:textId="77777777" w:rsidTr="007A48AF">
        <w:tc>
          <w:tcPr>
            <w:tcW w:w="2666" w:type="dxa"/>
          </w:tcPr>
          <w:p w14:paraId="1FAC84D6" w14:textId="77777777" w:rsidR="007A48AF" w:rsidRDefault="007A48AF" w:rsidP="007A48AF">
            <w:r>
              <w:t>View Bookings</w:t>
            </w:r>
          </w:p>
        </w:tc>
        <w:tc>
          <w:tcPr>
            <w:tcW w:w="1729" w:type="dxa"/>
          </w:tcPr>
          <w:p w14:paraId="3870DB3C" w14:textId="77777777" w:rsidR="007A48AF" w:rsidRDefault="007A48AF" w:rsidP="007A48AF">
            <w:r>
              <w:t>Arrival times of planes</w:t>
            </w:r>
          </w:p>
        </w:tc>
        <w:tc>
          <w:tcPr>
            <w:tcW w:w="1321" w:type="dxa"/>
          </w:tcPr>
          <w:p w14:paraId="5C97704D" w14:textId="77777777" w:rsidR="007A48AF" w:rsidRDefault="004D1D15" w:rsidP="007A48AF">
            <w:ins w:id="2" w:author="Pedro Machado" w:date="2017-03-21T09:57:00Z">
              <w:r>
                <w:t>How you wold like to visualise it?</w:t>
              </w:r>
            </w:ins>
          </w:p>
        </w:tc>
        <w:tc>
          <w:tcPr>
            <w:tcW w:w="1860" w:type="dxa"/>
          </w:tcPr>
          <w:p w14:paraId="38BC1C34" w14:textId="77777777" w:rsidR="007A48AF" w:rsidRDefault="007A48AF" w:rsidP="007A48AF"/>
        </w:tc>
      </w:tr>
      <w:tr w:rsidR="007A48AF" w14:paraId="6A6E08DB" w14:textId="77777777" w:rsidTr="007A48AF">
        <w:tc>
          <w:tcPr>
            <w:tcW w:w="2666" w:type="dxa"/>
          </w:tcPr>
          <w:p w14:paraId="531EFEF1" w14:textId="77777777" w:rsidR="007A48AF" w:rsidRDefault="00AC1BCF" w:rsidP="007A48AF">
            <w:r>
              <w:t>Edit flight</w:t>
            </w:r>
            <w:r w:rsidR="007A48AF">
              <w:t xml:space="preserve"> information</w:t>
            </w:r>
            <w:r>
              <w:t xml:space="preserve"> (Destination, departure times etc.)</w:t>
            </w:r>
          </w:p>
        </w:tc>
        <w:tc>
          <w:tcPr>
            <w:tcW w:w="1729" w:type="dxa"/>
          </w:tcPr>
          <w:p w14:paraId="6727355F" w14:textId="77777777" w:rsidR="007A48AF" w:rsidRDefault="004D1D15" w:rsidP="007A48AF">
            <w:ins w:id="3" w:author="Pedro Machado" w:date="2017-03-21T09:57:00Z">
              <w:r>
                <w:t>Who will be able to edit this information?</w:t>
              </w:r>
            </w:ins>
          </w:p>
        </w:tc>
        <w:tc>
          <w:tcPr>
            <w:tcW w:w="1321" w:type="dxa"/>
          </w:tcPr>
          <w:p w14:paraId="663764D6" w14:textId="77777777" w:rsidR="007A48AF" w:rsidRDefault="00276936" w:rsidP="007A48AF">
            <w:ins w:id="4" w:author="Pedro Machado" w:date="2017-03-21T09:59:00Z">
              <w:r>
                <w:t>Would it be possible to add/remove flight fields?</w:t>
              </w:r>
            </w:ins>
            <w:bookmarkStart w:id="5" w:name="_GoBack"/>
            <w:bookmarkEnd w:id="5"/>
          </w:p>
        </w:tc>
        <w:tc>
          <w:tcPr>
            <w:tcW w:w="1860" w:type="dxa"/>
          </w:tcPr>
          <w:p w14:paraId="76245216" w14:textId="77777777" w:rsidR="007A48AF" w:rsidRDefault="007A48AF" w:rsidP="007A48AF"/>
        </w:tc>
      </w:tr>
      <w:tr w:rsidR="007A48AF" w14:paraId="35158B51" w14:textId="77777777" w:rsidTr="007A48AF">
        <w:tc>
          <w:tcPr>
            <w:tcW w:w="2666" w:type="dxa"/>
          </w:tcPr>
          <w:p w14:paraId="1A56A4EF" w14:textId="77777777" w:rsidR="007A48AF" w:rsidRDefault="007A48AF" w:rsidP="007A48AF">
            <w:r>
              <w:t>Different user permissions.</w:t>
            </w:r>
          </w:p>
        </w:tc>
        <w:tc>
          <w:tcPr>
            <w:tcW w:w="1729" w:type="dxa"/>
          </w:tcPr>
          <w:p w14:paraId="09022378" w14:textId="77777777" w:rsidR="007A48AF" w:rsidRDefault="004D1D15" w:rsidP="007A48AF">
            <w:ins w:id="6" w:author="Pedro Machado" w:date="2017-03-21T09:58:00Z">
              <w:r>
                <w:t>What are the types of users?</w:t>
              </w:r>
            </w:ins>
          </w:p>
        </w:tc>
        <w:tc>
          <w:tcPr>
            <w:tcW w:w="1321" w:type="dxa"/>
          </w:tcPr>
          <w:p w14:paraId="32176060" w14:textId="77777777" w:rsidR="007A48AF" w:rsidRDefault="00276936" w:rsidP="007A48AF">
            <w:ins w:id="7" w:author="Pedro Machado" w:date="2017-03-21T09:59:00Z">
              <w:r>
                <w:t>Would it be possible to define new types of users?</w:t>
              </w:r>
            </w:ins>
          </w:p>
        </w:tc>
        <w:tc>
          <w:tcPr>
            <w:tcW w:w="1860" w:type="dxa"/>
          </w:tcPr>
          <w:p w14:paraId="45D91C0A" w14:textId="77777777" w:rsidR="007A48AF" w:rsidRDefault="007A48AF" w:rsidP="007A48AF"/>
        </w:tc>
      </w:tr>
      <w:tr w:rsidR="007A48AF" w14:paraId="50B98478" w14:textId="77777777" w:rsidTr="007A48AF">
        <w:tc>
          <w:tcPr>
            <w:tcW w:w="2666" w:type="dxa"/>
          </w:tcPr>
          <w:p w14:paraId="168E7A8B" w14:textId="77777777" w:rsidR="007A48AF" w:rsidRDefault="00276936" w:rsidP="007A48AF">
            <w:ins w:id="8" w:author="Pedro Machado" w:date="2017-03-21T09:58:00Z">
              <w:r>
                <w:t>UI</w:t>
              </w:r>
            </w:ins>
          </w:p>
        </w:tc>
        <w:tc>
          <w:tcPr>
            <w:tcW w:w="1729" w:type="dxa"/>
          </w:tcPr>
          <w:p w14:paraId="72FFF159" w14:textId="77777777" w:rsidR="007A48AF" w:rsidRDefault="00276936" w:rsidP="007A48AF">
            <w:ins w:id="9" w:author="Pedro Machado" w:date="2017-03-21T09:58:00Z">
              <w:r>
                <w:t>Test mode visualisation</w:t>
              </w:r>
            </w:ins>
          </w:p>
        </w:tc>
        <w:tc>
          <w:tcPr>
            <w:tcW w:w="1321" w:type="dxa"/>
          </w:tcPr>
          <w:p w14:paraId="5FDACEC7" w14:textId="77777777" w:rsidR="007A48AF" w:rsidRDefault="00276936" w:rsidP="007A48AF">
            <w:ins w:id="10" w:author="Pedro Machado" w:date="2017-03-21T09:58:00Z">
              <w:r>
                <w:t>Graphical visualisation</w:t>
              </w:r>
            </w:ins>
          </w:p>
        </w:tc>
        <w:tc>
          <w:tcPr>
            <w:tcW w:w="1860" w:type="dxa"/>
          </w:tcPr>
          <w:p w14:paraId="683B946A" w14:textId="77777777" w:rsidR="007A48AF" w:rsidRDefault="00276936" w:rsidP="007A48AF">
            <w:ins w:id="11" w:author="Pedro Machado" w:date="2017-03-21T09:59:00Z">
              <w:r>
                <w:t>3D visualisation</w:t>
              </w:r>
            </w:ins>
          </w:p>
        </w:tc>
      </w:tr>
      <w:tr w:rsidR="007A48AF" w14:paraId="36CF8341" w14:textId="77777777" w:rsidTr="007A48AF">
        <w:tc>
          <w:tcPr>
            <w:tcW w:w="2666" w:type="dxa"/>
          </w:tcPr>
          <w:p w14:paraId="781BC0E3" w14:textId="77777777" w:rsidR="007A48AF" w:rsidRDefault="007A48AF" w:rsidP="007A48AF"/>
        </w:tc>
        <w:tc>
          <w:tcPr>
            <w:tcW w:w="1729" w:type="dxa"/>
          </w:tcPr>
          <w:p w14:paraId="5BC3C7BD" w14:textId="77777777" w:rsidR="007A48AF" w:rsidRDefault="007A48AF" w:rsidP="007A48AF"/>
        </w:tc>
        <w:tc>
          <w:tcPr>
            <w:tcW w:w="1321" w:type="dxa"/>
          </w:tcPr>
          <w:p w14:paraId="00D2807F" w14:textId="77777777" w:rsidR="007A48AF" w:rsidRDefault="007A48AF" w:rsidP="007A48AF"/>
        </w:tc>
        <w:tc>
          <w:tcPr>
            <w:tcW w:w="1860" w:type="dxa"/>
          </w:tcPr>
          <w:p w14:paraId="26982BA8" w14:textId="77777777" w:rsidR="007A48AF" w:rsidRDefault="007A48AF" w:rsidP="007A48AF"/>
        </w:tc>
      </w:tr>
    </w:tbl>
    <w:p w14:paraId="51EB34EF" w14:textId="77777777" w:rsidR="007A48AF" w:rsidRPr="007A48AF" w:rsidRDefault="007A48AF" w:rsidP="007A48AF">
      <w:pPr>
        <w:ind w:left="1440" w:firstLine="720"/>
      </w:pPr>
    </w:p>
    <w:p w14:paraId="475A8E97" w14:textId="77777777" w:rsidR="007A48AF" w:rsidRDefault="007A48AF" w:rsidP="007A48AF">
      <w:pPr>
        <w:ind w:left="2880" w:firstLine="720"/>
        <w:rPr>
          <w:b/>
          <w:bCs/>
        </w:rPr>
      </w:pPr>
    </w:p>
    <w:p w14:paraId="781D018E" w14:textId="77777777" w:rsidR="007A48AF" w:rsidRDefault="007A48AF" w:rsidP="007A48AF">
      <w:pPr>
        <w:ind w:left="2880" w:firstLine="720"/>
        <w:rPr>
          <w:b/>
          <w:bCs/>
        </w:rPr>
      </w:pPr>
    </w:p>
    <w:p w14:paraId="0BD1A877" w14:textId="77777777" w:rsidR="007A48AF" w:rsidRDefault="007A48AF" w:rsidP="007A48AF">
      <w:pPr>
        <w:ind w:left="2880" w:firstLine="720"/>
        <w:rPr>
          <w:b/>
          <w:bCs/>
        </w:rPr>
      </w:pPr>
    </w:p>
    <w:p w14:paraId="053884B9" w14:textId="77777777" w:rsidR="007A48AF" w:rsidRDefault="007A48AF" w:rsidP="0052481B">
      <w:pPr>
        <w:rPr>
          <w:b/>
          <w:bCs/>
        </w:rPr>
      </w:pPr>
    </w:p>
    <w:p w14:paraId="6448561E" w14:textId="77777777" w:rsidR="007A48AF" w:rsidRPr="007A48AF" w:rsidRDefault="007A48AF" w:rsidP="0052481B">
      <w:pPr>
        <w:rPr>
          <w:b/>
          <w:bCs/>
        </w:rPr>
      </w:pPr>
    </w:p>
    <w:p w14:paraId="461C9D7B" w14:textId="77777777" w:rsidR="007A48AF" w:rsidRDefault="007A48AF" w:rsidP="0052481B"/>
    <w:p w14:paraId="52D256B1" w14:textId="77777777" w:rsidR="00782607" w:rsidRDefault="00782607" w:rsidP="0052481B"/>
    <w:p w14:paraId="6A54AA6D" w14:textId="77777777" w:rsidR="009E523F" w:rsidRDefault="009E523F" w:rsidP="0052481B"/>
    <w:p w14:paraId="4D1B078A" w14:textId="77777777" w:rsidR="0052481B" w:rsidRDefault="0052481B" w:rsidP="0052481B"/>
    <w:p w14:paraId="20FD2136" w14:textId="77777777" w:rsidR="0052481B" w:rsidRPr="0052481B" w:rsidRDefault="0052481B" w:rsidP="0052481B">
      <w:pPr>
        <w:rPr>
          <w:sz w:val="36"/>
          <w:szCs w:val="36"/>
        </w:rPr>
      </w:pPr>
      <w:r>
        <w:t xml:space="preserve"> </w:t>
      </w:r>
    </w:p>
    <w:sectPr w:rsidR="0052481B" w:rsidRPr="005248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dro Machado" w:date="2017-03-21T09:53:00Z" w:initials="NTU_PM">
    <w:p w14:paraId="0092D33F" w14:textId="77777777" w:rsidR="004D1D15" w:rsidRDefault="004D1D15">
      <w:pPr>
        <w:pStyle w:val="CommentText"/>
      </w:pPr>
      <w:r>
        <w:rPr>
          <w:rStyle w:val="CommentReference"/>
        </w:rPr>
        <w:annotationRef/>
      </w:r>
      <w:r>
        <w:t>Agile has many releases as required. It is a big risk just have one release. Therefore you should not consider as the final phase. You may want to distinguish different phases of system release. Such as beta and alfa releases, release candidate and final release.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2D3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Machado">
    <w15:presenceInfo w15:providerId="None" w15:userId="Pedro Mach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1B"/>
    <w:rsid w:val="00276936"/>
    <w:rsid w:val="002E686D"/>
    <w:rsid w:val="004D1D15"/>
    <w:rsid w:val="0052481B"/>
    <w:rsid w:val="00657140"/>
    <w:rsid w:val="00782607"/>
    <w:rsid w:val="007A48AF"/>
    <w:rsid w:val="00860D4E"/>
    <w:rsid w:val="008A286F"/>
    <w:rsid w:val="009E523F"/>
    <w:rsid w:val="00A1127E"/>
    <w:rsid w:val="00AC1BCF"/>
    <w:rsid w:val="00B81095"/>
    <w:rsid w:val="00D10A3B"/>
    <w:rsid w:val="00DD162F"/>
    <w:rsid w:val="00DF24F6"/>
    <w:rsid w:val="00E65F75"/>
    <w:rsid w:val="00FA088B"/>
    <w:rsid w:val="00FF7AB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8F0005"/>
  <w15:chartTrackingRefBased/>
  <w15:docId w15:val="{92F2A054-43DB-4ED1-9B4A-EEC9A00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8AF"/>
  </w:style>
  <w:style w:type="paragraph" w:styleId="Heading1">
    <w:name w:val="heading 1"/>
    <w:basedOn w:val="Normal"/>
    <w:next w:val="Normal"/>
    <w:link w:val="Heading1Char"/>
    <w:uiPriority w:val="9"/>
    <w:qFormat/>
    <w:rsid w:val="007A48A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A48A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A48A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A48A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A48A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A48A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A48A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A48A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A48A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8A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A48AF"/>
    <w:rPr>
      <w:rFonts w:asciiTheme="majorHAnsi" w:eastAsiaTheme="majorEastAsia" w:hAnsiTheme="majorHAnsi" w:cstheme="majorBidi"/>
      <w:color w:val="262626" w:themeColor="text1" w:themeTint="D9"/>
      <w:spacing w:val="-15"/>
      <w:sz w:val="96"/>
      <w:szCs w:val="96"/>
    </w:rPr>
  </w:style>
  <w:style w:type="character" w:styleId="CommentReference">
    <w:name w:val="annotation reference"/>
    <w:basedOn w:val="DefaultParagraphFont"/>
    <w:uiPriority w:val="99"/>
    <w:semiHidden/>
    <w:unhideWhenUsed/>
    <w:rsid w:val="002E686D"/>
    <w:rPr>
      <w:sz w:val="16"/>
      <w:szCs w:val="16"/>
    </w:rPr>
  </w:style>
  <w:style w:type="paragraph" w:styleId="CommentText">
    <w:name w:val="annotation text"/>
    <w:basedOn w:val="Normal"/>
    <w:link w:val="CommentTextChar"/>
    <w:uiPriority w:val="99"/>
    <w:semiHidden/>
    <w:unhideWhenUsed/>
    <w:rsid w:val="002E686D"/>
    <w:pPr>
      <w:spacing w:line="240" w:lineRule="auto"/>
    </w:pPr>
    <w:rPr>
      <w:sz w:val="20"/>
      <w:szCs w:val="20"/>
    </w:rPr>
  </w:style>
  <w:style w:type="character" w:customStyle="1" w:styleId="CommentTextChar">
    <w:name w:val="Comment Text Char"/>
    <w:basedOn w:val="DefaultParagraphFont"/>
    <w:link w:val="CommentText"/>
    <w:uiPriority w:val="99"/>
    <w:semiHidden/>
    <w:rsid w:val="002E686D"/>
    <w:rPr>
      <w:sz w:val="20"/>
      <w:szCs w:val="20"/>
    </w:rPr>
  </w:style>
  <w:style w:type="paragraph" w:styleId="CommentSubject">
    <w:name w:val="annotation subject"/>
    <w:basedOn w:val="CommentText"/>
    <w:next w:val="CommentText"/>
    <w:link w:val="CommentSubjectChar"/>
    <w:uiPriority w:val="99"/>
    <w:semiHidden/>
    <w:unhideWhenUsed/>
    <w:rsid w:val="002E686D"/>
    <w:rPr>
      <w:b/>
      <w:bCs/>
    </w:rPr>
  </w:style>
  <w:style w:type="character" w:customStyle="1" w:styleId="CommentSubjectChar">
    <w:name w:val="Comment Subject Char"/>
    <w:basedOn w:val="CommentTextChar"/>
    <w:link w:val="CommentSubject"/>
    <w:uiPriority w:val="99"/>
    <w:semiHidden/>
    <w:rsid w:val="002E686D"/>
    <w:rPr>
      <w:b/>
      <w:bCs/>
      <w:sz w:val="20"/>
      <w:szCs w:val="20"/>
    </w:rPr>
  </w:style>
  <w:style w:type="paragraph" w:styleId="BalloonText">
    <w:name w:val="Balloon Text"/>
    <w:basedOn w:val="Normal"/>
    <w:link w:val="BalloonTextChar"/>
    <w:uiPriority w:val="99"/>
    <w:semiHidden/>
    <w:unhideWhenUsed/>
    <w:rsid w:val="002E6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86D"/>
    <w:rPr>
      <w:rFonts w:ascii="Segoe UI" w:hAnsi="Segoe UI" w:cs="Segoe UI"/>
      <w:sz w:val="18"/>
      <w:szCs w:val="18"/>
    </w:rPr>
  </w:style>
  <w:style w:type="character" w:customStyle="1" w:styleId="Heading1Char">
    <w:name w:val="Heading 1 Char"/>
    <w:basedOn w:val="DefaultParagraphFont"/>
    <w:link w:val="Heading1"/>
    <w:uiPriority w:val="9"/>
    <w:rsid w:val="007A48A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A48A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A48A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A48A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A48A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A48A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A48A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A48A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A48A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A48A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A48A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A48AF"/>
    <w:rPr>
      <w:rFonts w:asciiTheme="majorHAnsi" w:eastAsiaTheme="majorEastAsia" w:hAnsiTheme="majorHAnsi" w:cstheme="majorBidi"/>
      <w:sz w:val="30"/>
      <w:szCs w:val="30"/>
    </w:rPr>
  </w:style>
  <w:style w:type="character" w:styleId="Strong">
    <w:name w:val="Strong"/>
    <w:basedOn w:val="DefaultParagraphFont"/>
    <w:uiPriority w:val="22"/>
    <w:qFormat/>
    <w:rsid w:val="007A48AF"/>
    <w:rPr>
      <w:b/>
      <w:bCs/>
    </w:rPr>
  </w:style>
  <w:style w:type="character" w:styleId="Emphasis">
    <w:name w:val="Emphasis"/>
    <w:basedOn w:val="DefaultParagraphFont"/>
    <w:uiPriority w:val="20"/>
    <w:qFormat/>
    <w:rsid w:val="007A48AF"/>
    <w:rPr>
      <w:i/>
      <w:iCs/>
      <w:color w:val="70AD47" w:themeColor="accent6"/>
    </w:rPr>
  </w:style>
  <w:style w:type="paragraph" w:styleId="NoSpacing">
    <w:name w:val="No Spacing"/>
    <w:uiPriority w:val="1"/>
    <w:qFormat/>
    <w:rsid w:val="007A48AF"/>
    <w:pPr>
      <w:spacing w:after="0" w:line="240" w:lineRule="auto"/>
    </w:pPr>
  </w:style>
  <w:style w:type="paragraph" w:styleId="Quote">
    <w:name w:val="Quote"/>
    <w:basedOn w:val="Normal"/>
    <w:next w:val="Normal"/>
    <w:link w:val="QuoteChar"/>
    <w:uiPriority w:val="29"/>
    <w:qFormat/>
    <w:rsid w:val="007A48A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A48AF"/>
    <w:rPr>
      <w:i/>
      <w:iCs/>
      <w:color w:val="262626" w:themeColor="text1" w:themeTint="D9"/>
    </w:rPr>
  </w:style>
  <w:style w:type="paragraph" w:styleId="IntenseQuote">
    <w:name w:val="Intense Quote"/>
    <w:basedOn w:val="Normal"/>
    <w:next w:val="Normal"/>
    <w:link w:val="IntenseQuoteChar"/>
    <w:uiPriority w:val="30"/>
    <w:qFormat/>
    <w:rsid w:val="007A48A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A48A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A48AF"/>
    <w:rPr>
      <w:i/>
      <w:iCs/>
    </w:rPr>
  </w:style>
  <w:style w:type="character" w:styleId="IntenseEmphasis">
    <w:name w:val="Intense Emphasis"/>
    <w:basedOn w:val="DefaultParagraphFont"/>
    <w:uiPriority w:val="21"/>
    <w:qFormat/>
    <w:rsid w:val="007A48AF"/>
    <w:rPr>
      <w:b/>
      <w:bCs/>
      <w:i/>
      <w:iCs/>
    </w:rPr>
  </w:style>
  <w:style w:type="character" w:styleId="SubtleReference">
    <w:name w:val="Subtle Reference"/>
    <w:basedOn w:val="DefaultParagraphFont"/>
    <w:uiPriority w:val="31"/>
    <w:qFormat/>
    <w:rsid w:val="007A48AF"/>
    <w:rPr>
      <w:smallCaps/>
      <w:color w:val="595959" w:themeColor="text1" w:themeTint="A6"/>
    </w:rPr>
  </w:style>
  <w:style w:type="character" w:styleId="IntenseReference">
    <w:name w:val="Intense Reference"/>
    <w:basedOn w:val="DefaultParagraphFont"/>
    <w:uiPriority w:val="32"/>
    <w:qFormat/>
    <w:rsid w:val="007A48AF"/>
    <w:rPr>
      <w:b/>
      <w:bCs/>
      <w:smallCaps/>
      <w:color w:val="70AD47" w:themeColor="accent6"/>
    </w:rPr>
  </w:style>
  <w:style w:type="character" w:styleId="BookTitle">
    <w:name w:val="Book Title"/>
    <w:basedOn w:val="DefaultParagraphFont"/>
    <w:uiPriority w:val="33"/>
    <w:qFormat/>
    <w:rsid w:val="007A48AF"/>
    <w:rPr>
      <w:b/>
      <w:bCs/>
      <w:caps w:val="0"/>
      <w:smallCaps/>
      <w:spacing w:val="7"/>
      <w:sz w:val="21"/>
      <w:szCs w:val="21"/>
    </w:rPr>
  </w:style>
  <w:style w:type="paragraph" w:styleId="TOCHeading">
    <w:name w:val="TOC Heading"/>
    <w:basedOn w:val="Heading1"/>
    <w:next w:val="Normal"/>
    <w:uiPriority w:val="39"/>
    <w:semiHidden/>
    <w:unhideWhenUsed/>
    <w:qFormat/>
    <w:rsid w:val="007A48AF"/>
    <w:pPr>
      <w:outlineLvl w:val="9"/>
    </w:pPr>
  </w:style>
  <w:style w:type="table" w:styleId="TableGrid">
    <w:name w:val="Table Grid"/>
    <w:basedOn w:val="TableNormal"/>
    <w:uiPriority w:val="39"/>
    <w:rsid w:val="007A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686</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 Hussain 2015 (N0626369)</dc:creator>
  <cp:keywords/>
  <dc:description/>
  <cp:lastModifiedBy>Pedro Machado</cp:lastModifiedBy>
  <cp:revision>17</cp:revision>
  <dcterms:created xsi:type="dcterms:W3CDTF">2017-03-16T12:04:00Z</dcterms:created>
  <dcterms:modified xsi:type="dcterms:W3CDTF">2017-03-21T10:00:00Z</dcterms:modified>
</cp:coreProperties>
</file>